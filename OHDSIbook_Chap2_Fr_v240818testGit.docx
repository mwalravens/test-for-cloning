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9E45A" w14:textId="310B90D4" w:rsidR="00532D50" w:rsidRPr="00073BE1" w:rsidRDefault="001E36D1" w:rsidP="001E36D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val="fr-BE" w:eastAsia="nl-BE"/>
          <w14:ligatures w14:val="none"/>
        </w:rPr>
      </w:pPr>
      <w:r w:rsidRPr="00073BE1">
        <w:rPr>
          <w:rFonts w:ascii="Helvetica" w:eastAsia="Times New Roman" w:hAnsi="Helvetica" w:cs="Helvetica"/>
          <w:b/>
          <w:bCs/>
          <w:color w:val="333333"/>
          <w:spacing w:val="3"/>
          <w:kern w:val="36"/>
          <w:sz w:val="48"/>
          <w:szCs w:val="48"/>
          <w:lang w:val="fr-BE" w:eastAsia="nl-BE"/>
          <w14:ligatures w14:val="none"/>
        </w:rPr>
        <w:t>Chapitre 2 Par où commencer</w:t>
      </w:r>
      <w:r w:rsidR="0076449B">
        <w:rPr>
          <w:rFonts w:ascii="Helvetica" w:eastAsia="Times New Roman" w:hAnsi="Helvetica" w:cs="Helvetica"/>
          <w:b/>
          <w:bCs/>
          <w:color w:val="333333"/>
          <w:spacing w:val="3"/>
          <w:kern w:val="36"/>
          <w:sz w:val="48"/>
          <w:szCs w:val="48"/>
          <w:lang w:val="fr-BE" w:eastAsia="nl-BE"/>
          <w14:ligatures w14:val="none"/>
        </w:rPr>
        <w:t xml:space="preserve"> </w:t>
      </w:r>
      <w:r w:rsidR="003A79CF">
        <w:rPr>
          <w:rFonts w:ascii="Helvetica" w:eastAsia="Times New Roman" w:hAnsi="Helvetica" w:cs="Helvetica"/>
          <w:b/>
          <w:bCs/>
          <w:color w:val="333333"/>
          <w:spacing w:val="3"/>
          <w:kern w:val="36"/>
          <w:sz w:val="48"/>
          <w:szCs w:val="48"/>
          <w:lang w:val="fr-BE" w:eastAsia="nl-BE"/>
          <w14:ligatures w14:val="none"/>
        </w:rPr>
        <w:t>AZERTYSS</w:t>
      </w:r>
    </w:p>
    <w:p w14:paraId="5F813916"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i/>
          <w:iCs/>
          <w:color w:val="333333"/>
          <w:spacing w:val="3"/>
          <w:kern w:val="0"/>
          <w:sz w:val="24"/>
          <w:szCs w:val="24"/>
          <w:lang w:val="fr-BE" w:eastAsia="nl-BE"/>
          <w14:ligatures w14:val="none"/>
        </w:rPr>
        <w:t xml:space="preserve">Chefs de chapitre : Hamed </w:t>
      </w:r>
      <w:proofErr w:type="spellStart"/>
      <w:r w:rsidRPr="00073BE1">
        <w:rPr>
          <w:rFonts w:ascii="Helvetica" w:eastAsia="Times New Roman" w:hAnsi="Helvetica" w:cs="Helvetica"/>
          <w:i/>
          <w:iCs/>
          <w:color w:val="333333"/>
          <w:spacing w:val="3"/>
          <w:kern w:val="0"/>
          <w:sz w:val="24"/>
          <w:szCs w:val="24"/>
          <w:lang w:val="fr-BE" w:eastAsia="nl-BE"/>
          <w14:ligatures w14:val="none"/>
        </w:rPr>
        <w:t>Abedtash</w:t>
      </w:r>
      <w:proofErr w:type="spellEnd"/>
      <w:r w:rsidRPr="00073BE1">
        <w:rPr>
          <w:rFonts w:ascii="Helvetica" w:eastAsia="Times New Roman" w:hAnsi="Helvetica" w:cs="Helvetica"/>
          <w:i/>
          <w:iCs/>
          <w:color w:val="333333"/>
          <w:spacing w:val="3"/>
          <w:kern w:val="0"/>
          <w:sz w:val="24"/>
          <w:szCs w:val="24"/>
          <w:lang w:val="fr-BE" w:eastAsia="nl-BE"/>
          <w14:ligatures w14:val="none"/>
        </w:rPr>
        <w:t xml:space="preserve"> et Kristin </w:t>
      </w:r>
      <w:proofErr w:type="spellStart"/>
      <w:r w:rsidRPr="00073BE1">
        <w:rPr>
          <w:rFonts w:ascii="Helvetica" w:eastAsia="Times New Roman" w:hAnsi="Helvetica" w:cs="Helvetica"/>
          <w:i/>
          <w:iCs/>
          <w:color w:val="333333"/>
          <w:spacing w:val="3"/>
          <w:kern w:val="0"/>
          <w:sz w:val="24"/>
          <w:szCs w:val="24"/>
          <w:lang w:val="fr-BE" w:eastAsia="nl-BE"/>
          <w14:ligatures w14:val="none"/>
        </w:rPr>
        <w:t>Kostka</w:t>
      </w:r>
      <w:proofErr w:type="spellEnd"/>
    </w:p>
    <w:p w14:paraId="7B77E458" w14:textId="305396D9" w:rsidR="001E36D1" w:rsidRDefault="001E36D1"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Un voyage de mille kilomètres commence par un seul pas.» - Lao Tseu</w:t>
      </w:r>
    </w:p>
    <w:p w14:paraId="334B9A59" w14:textId="77777777" w:rsidR="00F3735E" w:rsidRPr="00073BE1" w:rsidRDefault="00F3735E" w:rsidP="001E36D1">
      <w:pPr>
        <w:shd w:val="clear" w:color="auto" w:fill="FFFFFF"/>
        <w:spacing w:line="240" w:lineRule="auto"/>
        <w:rPr>
          <w:rFonts w:ascii="Helvetica" w:eastAsia="Times New Roman" w:hAnsi="Helvetica" w:cs="Helvetica"/>
          <w:color w:val="333333"/>
          <w:spacing w:val="3"/>
          <w:kern w:val="0"/>
          <w:sz w:val="24"/>
          <w:szCs w:val="24"/>
          <w:lang w:val="fr-BE" w:eastAsia="nl-BE"/>
          <w14:ligatures w14:val="none"/>
        </w:rPr>
      </w:pPr>
    </w:p>
    <w:p w14:paraId="417FFEA0" w14:textId="4AC2ACB5"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La communauté OHDSI représente une mosaïque de parties prenantes du monde universitaire, de l’industrie et des entités gouvernementales. Notre travail profite à un large éventail d’individus et d’organisations, </w:t>
      </w:r>
      <w:r w:rsidR="002A43E8">
        <w:rPr>
          <w:rFonts w:ascii="Helvetica" w:eastAsia="Times New Roman" w:hAnsi="Helvetica" w:cs="Helvetica"/>
          <w:color w:val="333333"/>
          <w:spacing w:val="3"/>
          <w:kern w:val="0"/>
          <w:sz w:val="24"/>
          <w:szCs w:val="24"/>
          <w:lang w:val="fr-BE" w:eastAsia="nl-BE"/>
          <w14:ligatures w14:val="none"/>
        </w:rPr>
        <w:t>y compris</w:t>
      </w:r>
      <w:r w:rsidRPr="00073BE1">
        <w:rPr>
          <w:rFonts w:ascii="Helvetica" w:eastAsia="Times New Roman" w:hAnsi="Helvetica" w:cs="Helvetica"/>
          <w:color w:val="333333"/>
          <w:spacing w:val="3"/>
          <w:kern w:val="0"/>
          <w:sz w:val="24"/>
          <w:szCs w:val="24"/>
          <w:lang w:val="fr-BE" w:eastAsia="nl-BE"/>
          <w14:ligatures w14:val="none"/>
        </w:rPr>
        <w:t xml:space="preserve"> des patients, des prestataires et des chercheurs, ainsi que des systèmes de soins de santé, l’industrie et des agences gouvernementales. Ce</w:t>
      </w:r>
      <w:r w:rsidR="002A43E8">
        <w:rPr>
          <w:rFonts w:ascii="Helvetica" w:eastAsia="Times New Roman" w:hAnsi="Helvetica" w:cs="Helvetica"/>
          <w:color w:val="333333"/>
          <w:spacing w:val="3"/>
          <w:kern w:val="0"/>
          <w:sz w:val="24"/>
          <w:szCs w:val="24"/>
          <w:lang w:val="fr-BE" w:eastAsia="nl-BE"/>
          <w14:ligatures w14:val="none"/>
        </w:rPr>
        <w:t xml:space="preserve"> profit </w:t>
      </w:r>
      <w:r w:rsidRPr="00073BE1">
        <w:rPr>
          <w:rFonts w:ascii="Helvetica" w:eastAsia="Times New Roman" w:hAnsi="Helvetica" w:cs="Helvetica"/>
          <w:color w:val="333333"/>
          <w:spacing w:val="3"/>
          <w:kern w:val="0"/>
          <w:sz w:val="24"/>
          <w:szCs w:val="24"/>
          <w:lang w:val="fr-BE" w:eastAsia="nl-BE"/>
          <w14:ligatures w14:val="none"/>
        </w:rPr>
        <w:t>est obtenu en améliorant à la fois la qualité de l’analyse des données de santé ainsi que l</w:t>
      </w:r>
      <w:r w:rsidR="002A43E8">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utilité</w:t>
      </w:r>
      <w:r w:rsidR="002A43E8">
        <w:rPr>
          <w:rFonts w:ascii="Helvetica" w:eastAsia="Times New Roman" w:hAnsi="Helvetica" w:cs="Helvetica"/>
          <w:color w:val="333333"/>
          <w:spacing w:val="3"/>
          <w:kern w:val="0"/>
          <w:sz w:val="24"/>
          <w:szCs w:val="24"/>
          <w:lang w:val="fr-BE" w:eastAsia="nl-BE"/>
          <w14:ligatures w14:val="none"/>
        </w:rPr>
        <w:t xml:space="preserve"> de ces données</w:t>
      </w:r>
      <w:r w:rsidRPr="00073BE1">
        <w:rPr>
          <w:rFonts w:ascii="Helvetica" w:eastAsia="Times New Roman" w:hAnsi="Helvetica" w:cs="Helvetica"/>
          <w:color w:val="333333"/>
          <w:spacing w:val="3"/>
          <w:kern w:val="0"/>
          <w:sz w:val="24"/>
          <w:szCs w:val="24"/>
          <w:lang w:val="fr-BE" w:eastAsia="nl-BE"/>
          <w14:ligatures w14:val="none"/>
        </w:rPr>
        <w:t xml:space="preserve"> pour ces parties prenantes. Nous pensons que la recherche observationnelle est un domaine qui bénéficie grandement de pensée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 disruptive</w:t>
      </w:r>
      <w:r w:rsidR="002A43E8">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Nous recherchons et encourageons activement de nouvelles approches méthodologiques dans notre travail.</w:t>
      </w:r>
    </w:p>
    <w:p w14:paraId="6658274D"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2.1 Rejoignez le voyage</w:t>
      </w:r>
    </w:p>
    <w:p w14:paraId="5EE89361" w14:textId="0CEDED09"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Tout le monde est invité à participer activement à OHDSI, que vous soyez un patient, un professionnel de la santé, un chercheur ou quelqu’un qui croit simplement en notre cause. OHDSI maintient un modèle d’adhésion inclusif. Devenir collaborateur OHDSI ne nécessite aucun </w:t>
      </w:r>
      <w:r w:rsidR="00B57265">
        <w:rPr>
          <w:rFonts w:ascii="Helvetica" w:eastAsia="Times New Roman" w:hAnsi="Helvetica" w:cs="Helvetica"/>
          <w:color w:val="333333"/>
          <w:spacing w:val="3"/>
          <w:kern w:val="0"/>
          <w:sz w:val="24"/>
          <w:szCs w:val="24"/>
          <w:lang w:val="fr-BE" w:eastAsia="nl-BE"/>
          <w14:ligatures w14:val="none"/>
        </w:rPr>
        <w:t>cotisation de membre</w:t>
      </w:r>
      <w:r w:rsidRPr="00073BE1">
        <w:rPr>
          <w:rFonts w:ascii="Helvetica" w:eastAsia="Times New Roman" w:hAnsi="Helvetica" w:cs="Helvetica"/>
          <w:color w:val="333333"/>
          <w:spacing w:val="3"/>
          <w:kern w:val="0"/>
          <w:sz w:val="24"/>
          <w:szCs w:val="24"/>
          <w:lang w:val="fr-BE" w:eastAsia="nl-BE"/>
          <w14:ligatures w14:val="none"/>
        </w:rPr>
        <w:t>. La collaboration est aussi simple que de lever la main pour être inclus dans le décompte annuel des membres de l’OHDSI. L'implication est entièrement à volonté. Un collaborateur peut avoir n'importe quel niveau de contribution au sein de la communauté, allant de quelqu'un qui participe aux appels communautaires hebdomadaires</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 à la direction d'études de réseau ou de groupes de travail OHDSI. Les collaborateurs ne doivent pas nécessairement être détenteurs de données pour être considérés comme des membres actifs de la communauté. La communauté OHDSI vise à servir aussi bien les détenteurs de données, les chercheurs, les prestataires de soins de santé que les patients et les consommateurs. Un enregistrement des profils des collaborateurs est tenu et périodiquement mis à jour sur le site Internet d</w:t>
      </w:r>
      <w:r w:rsidR="00B57265">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L'adhésion est favorisée via les appels communautaires OHDSI, les groupes de travail et les sections régionales.</w:t>
      </w:r>
    </w:p>
    <w:p w14:paraId="1B6AEB59" w14:textId="4438784E" w:rsidR="001E36D1" w:rsidRPr="001E36D1" w:rsidRDefault="001E36D1" w:rsidP="001E36D1">
      <w:pPr>
        <w:shd w:val="clear" w:color="auto" w:fill="FFFFFF"/>
        <w:spacing w:after="0" w:line="240" w:lineRule="auto"/>
        <w:jc w:val="center"/>
        <w:rPr>
          <w:rFonts w:ascii="Helvetica" w:eastAsia="Times New Roman" w:hAnsi="Helvetica" w:cs="Helvetica"/>
          <w:color w:val="333333"/>
          <w:spacing w:val="3"/>
          <w:kern w:val="0"/>
          <w:sz w:val="24"/>
          <w:szCs w:val="24"/>
          <w:lang w:eastAsia="nl-BE"/>
          <w14:ligatures w14:val="none"/>
        </w:rPr>
      </w:pPr>
      <w:r w:rsidRPr="001E36D1">
        <w:rPr>
          <w:rFonts w:ascii="Helvetica" w:eastAsia="Times New Roman" w:hAnsi="Helvetica" w:cs="Helvetica"/>
          <w:noProof/>
          <w:color w:val="333333"/>
          <w:spacing w:val="3"/>
          <w:kern w:val="0"/>
          <w:sz w:val="24"/>
          <w:szCs w:val="24"/>
          <w:lang w:eastAsia="nl-BE"/>
          <w14:ligatures w14:val="none"/>
        </w:rPr>
        <w:lastRenderedPageBreak/>
        <w:drawing>
          <wp:inline distT="0" distB="0" distL="0" distR="0" wp14:anchorId="168501C5" wp14:editId="7BAA8089">
            <wp:extent cx="5760720" cy="6945630"/>
            <wp:effectExtent l="0" t="0" r="0" b="7620"/>
            <wp:docPr id="1700570771" name="Afbeelding 1" descr="Join the journey - How to become an OHDSI collab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the journey - How to become an OHDSI collabora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6945630"/>
                    </a:xfrm>
                    <a:prstGeom prst="rect">
                      <a:avLst/>
                    </a:prstGeom>
                    <a:noFill/>
                    <a:ln>
                      <a:noFill/>
                    </a:ln>
                  </pic:spPr>
                </pic:pic>
              </a:graphicData>
            </a:graphic>
          </wp:inline>
        </w:drawing>
      </w:r>
    </w:p>
    <w:p w14:paraId="6FD37984" w14:textId="77777777" w:rsidR="001E36D1" w:rsidRPr="005B20B0" w:rsidRDefault="001E36D1" w:rsidP="001E36D1">
      <w:pPr>
        <w:shd w:val="clear" w:color="auto" w:fill="FFFFFF"/>
        <w:spacing w:after="204" w:line="240" w:lineRule="auto"/>
        <w:jc w:val="center"/>
        <w:rPr>
          <w:rFonts w:ascii="Helvetica" w:eastAsia="Times New Roman" w:hAnsi="Helvetica" w:cs="Helvetica"/>
          <w:i/>
          <w:iCs/>
          <w:color w:val="777777"/>
          <w:spacing w:val="3"/>
          <w:kern w:val="0"/>
          <w:sz w:val="24"/>
          <w:szCs w:val="24"/>
          <w:lang w:val="fr-BE" w:eastAsia="nl-BE"/>
          <w14:ligatures w14:val="none"/>
        </w:rPr>
      </w:pPr>
      <w:r w:rsidRPr="005B20B0">
        <w:rPr>
          <w:rFonts w:ascii="Helvetica" w:eastAsia="Times New Roman" w:hAnsi="Helvetica" w:cs="Helvetica"/>
          <w:i/>
          <w:iCs/>
          <w:color w:val="777777"/>
          <w:spacing w:val="3"/>
          <w:kern w:val="0"/>
          <w:sz w:val="24"/>
          <w:szCs w:val="24"/>
          <w:lang w:val="fr-BE" w:eastAsia="nl-BE"/>
          <w14:ligatures w14:val="none"/>
        </w:rPr>
        <w:t>Figure 2.1 : Rejoignez le voyage - Comment devenir un collaborateur de l'OHDSI.</w:t>
      </w:r>
    </w:p>
    <w:p w14:paraId="73F862CB" w14:textId="77777777" w:rsidR="0080532F" w:rsidRDefault="0080532F" w:rsidP="0080532F">
      <w:pPr>
        <w:shd w:val="clear" w:color="auto" w:fill="FFFFFF"/>
        <w:spacing w:after="204" w:line="240" w:lineRule="auto"/>
        <w:rPr>
          <w:ins w:id="0"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6471AC24" w14:textId="29ECEE07" w:rsidR="0080532F" w:rsidRPr="0080532F" w:rsidRDefault="0080532F" w:rsidP="0080532F">
      <w:pPr>
        <w:shd w:val="clear" w:color="auto" w:fill="FFFFFF"/>
        <w:spacing w:after="204" w:line="240" w:lineRule="auto"/>
        <w:rPr>
          <w:ins w:id="1"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ins w:id="2" w:author="Michel J.F. Walravens" w:date="2024-08-07T17:21:00Z" w16du:dateUtc="2024-08-07T15:21:00Z">
        <w:r w:rsidRPr="0080532F">
          <w:rPr>
            <w:rFonts w:ascii="Helvetica" w:eastAsia="Times New Roman" w:hAnsi="Helvetica" w:cs="Helvetica"/>
            <w:color w:val="777777"/>
            <w:spacing w:val="3"/>
            <w:kern w:val="0"/>
            <w:sz w:val="24"/>
            <w:szCs w:val="24"/>
            <w:lang w:val="fr-BE" w:eastAsia="nl-BE"/>
            <w14:ligatures w14:val="none"/>
          </w:rPr>
          <w:t>Traduction des textes Fig.</w:t>
        </w:r>
        <w:r w:rsidR="00920D31">
          <w:rPr>
            <w:rFonts w:ascii="Helvetica" w:eastAsia="Times New Roman" w:hAnsi="Helvetica" w:cs="Helvetica"/>
            <w:color w:val="777777"/>
            <w:spacing w:val="3"/>
            <w:kern w:val="0"/>
            <w:sz w:val="24"/>
            <w:szCs w:val="24"/>
            <w:lang w:val="fr-BE" w:eastAsia="nl-BE"/>
            <w14:ligatures w14:val="none"/>
          </w:rPr>
          <w:t>2.</w:t>
        </w:r>
        <w:r w:rsidRPr="0080532F">
          <w:rPr>
            <w:rFonts w:ascii="Helvetica" w:eastAsia="Times New Roman" w:hAnsi="Helvetica" w:cs="Helvetica"/>
            <w:color w:val="777777"/>
            <w:spacing w:val="3"/>
            <w:kern w:val="0"/>
            <w:sz w:val="24"/>
            <w:szCs w:val="24"/>
            <w:lang w:val="fr-BE" w:eastAsia="nl-BE"/>
            <w14:ligatures w14:val="none"/>
          </w:rPr>
          <w:t>1</w:t>
        </w:r>
        <w:r w:rsidR="00195436">
          <w:rPr>
            <w:rFonts w:ascii="Helvetica" w:eastAsia="Times New Roman" w:hAnsi="Helvetica" w:cs="Helvetica"/>
            <w:color w:val="777777"/>
            <w:spacing w:val="3"/>
            <w:kern w:val="0"/>
            <w:sz w:val="24"/>
            <w:szCs w:val="24"/>
            <w:lang w:val="fr-BE" w:eastAsia="nl-BE"/>
            <w14:ligatures w14:val="none"/>
          </w:rPr>
          <w:t> :</w:t>
        </w:r>
      </w:ins>
    </w:p>
    <w:p w14:paraId="21AABA19" w14:textId="29525661" w:rsidR="00186338" w:rsidRPr="00524580" w:rsidRDefault="00186338" w:rsidP="00186338">
      <w:pPr>
        <w:rPr>
          <w:ins w:id="3" w:author="Michel J.F. Walravens" w:date="2024-08-07T17:21:00Z" w16du:dateUtc="2024-08-07T15:21:00Z"/>
          <w:lang w:val="fr-BE"/>
        </w:rPr>
      </w:pPr>
      <w:ins w:id="4" w:author="Michel J.F. Walravens" w:date="2024-08-07T17:21:00Z" w16du:dateUtc="2024-08-07T15:21:00Z">
        <w:r w:rsidRPr="00524580">
          <w:rPr>
            <w:lang w:val="fr-BE"/>
          </w:rPr>
          <w:t>BONJOUR, JE M'APPELLE</w:t>
        </w:r>
      </w:ins>
    </w:p>
    <w:p w14:paraId="2DB22215" w14:textId="77777777" w:rsidR="00186338" w:rsidRPr="00524580" w:rsidRDefault="00186338" w:rsidP="00186338">
      <w:pPr>
        <w:rPr>
          <w:ins w:id="5" w:author="Michel J.F. Walravens" w:date="2024-08-07T17:21:00Z" w16du:dateUtc="2024-08-07T15:21:00Z"/>
          <w:lang w:val="fr-BE"/>
        </w:rPr>
      </w:pPr>
      <w:ins w:id="6" w:author="Michel J.F. Walravens" w:date="2024-08-07T17:21:00Z" w16du:dateUtc="2024-08-07T15:21:00Z">
        <w:r w:rsidRPr="00524580">
          <w:rPr>
            <w:b/>
            <w:bCs/>
            <w:lang w:val="fr-BE"/>
          </w:rPr>
          <w:t>Rejoignez le forum OHDSI</w:t>
        </w:r>
        <w:r>
          <w:t xml:space="preserve">    </w:t>
        </w:r>
        <w:r w:rsidRPr="00524580">
          <w:rPr>
            <w:lang w:val="fr-BE"/>
          </w:rPr>
          <w:t xml:space="preserve"> Conseil OHDSI : suivez les sujets pour recevoir des e-mails lorsque de nouveaux messages sont ajoutés</w:t>
        </w:r>
      </w:ins>
    </w:p>
    <w:p w14:paraId="25D240AB" w14:textId="77777777" w:rsidR="00186338" w:rsidRPr="00524580" w:rsidRDefault="00186338" w:rsidP="00186338">
      <w:pPr>
        <w:rPr>
          <w:ins w:id="7" w:author="Michel J.F. Walravens" w:date="2024-08-07T17:21:00Z" w16du:dateUtc="2024-08-07T15:21:00Z"/>
          <w:lang w:val="fr-BE"/>
        </w:rPr>
      </w:pPr>
      <w:ins w:id="8" w:author="Michel J.F. Walravens" w:date="2024-08-07T17:21:00Z" w16du:dateUtc="2024-08-07T15:21:00Z">
        <w:r w:rsidRPr="00524580">
          <w:rPr>
            <w:b/>
            <w:bCs/>
            <w:lang w:val="fr-BE"/>
          </w:rPr>
          <w:lastRenderedPageBreak/>
          <w:t>Présentez-vous !</w:t>
        </w:r>
        <w:r w:rsidRPr="00524580">
          <w:rPr>
            <w:lang w:val="fr-BE"/>
          </w:rPr>
          <w:t xml:space="preserve">    Faites savoir à la communauté que vous </w:t>
        </w:r>
        <w:r>
          <w:t xml:space="preserve">y </w:t>
        </w:r>
        <w:r w:rsidRPr="00524580">
          <w:rPr>
            <w:lang w:val="fr-BE"/>
          </w:rPr>
          <w:t>êtes en vous présentant sur le forum ou lors d'une réunion de la communauté</w:t>
        </w:r>
      </w:ins>
    </w:p>
    <w:p w14:paraId="0E07AD13" w14:textId="77777777" w:rsidR="00186338" w:rsidRPr="00524580" w:rsidRDefault="00186338" w:rsidP="00186338">
      <w:pPr>
        <w:rPr>
          <w:ins w:id="9" w:author="Michel J.F. Walravens" w:date="2024-08-07T17:21:00Z" w16du:dateUtc="2024-08-07T15:21:00Z"/>
          <w:lang w:val="fr-BE"/>
        </w:rPr>
      </w:pPr>
      <w:ins w:id="10" w:author="Michel J.F. Walravens" w:date="2024-08-07T17:21:00Z" w16du:dateUtc="2024-08-07T15:21:00Z">
        <w:r w:rsidRPr="00524580">
          <w:rPr>
            <w:b/>
            <w:bCs/>
            <w:lang w:val="fr-BE"/>
          </w:rPr>
          <w:t>Participez à une réunion d</w:t>
        </w:r>
        <w:r>
          <w:rPr>
            <w:b/>
            <w:bCs/>
          </w:rPr>
          <w:t>’</w:t>
        </w:r>
        <w:r w:rsidRPr="00524580">
          <w:rPr>
            <w:b/>
            <w:bCs/>
            <w:lang w:val="fr-BE"/>
          </w:rPr>
          <w:t>OHDSI</w:t>
        </w:r>
        <w:r w:rsidRPr="00524580">
          <w:rPr>
            <w:lang w:val="fr-BE"/>
          </w:rPr>
          <w:t xml:space="preserve"> </w:t>
        </w:r>
        <w:r>
          <w:t xml:space="preserve">   </w:t>
        </w:r>
        <w:r w:rsidRPr="00524580">
          <w:rPr>
            <w:lang w:val="fr-BE"/>
          </w:rPr>
          <w:t>Participez à nos réunions communautaires hebdomadaires</w:t>
        </w:r>
      </w:ins>
    </w:p>
    <w:p w14:paraId="57877A48" w14:textId="77777777" w:rsidR="00186338" w:rsidRPr="00524580" w:rsidRDefault="00186338" w:rsidP="00186338">
      <w:pPr>
        <w:rPr>
          <w:ins w:id="11" w:author="Michel J.F. Walravens" w:date="2024-08-07T17:21:00Z" w16du:dateUtc="2024-08-07T15:21:00Z"/>
          <w:b/>
          <w:bCs/>
          <w:lang w:val="fr-BE"/>
        </w:rPr>
      </w:pPr>
      <w:ins w:id="12" w:author="Michel J.F. Walravens" w:date="2024-08-07T17:21:00Z" w16du:dateUtc="2024-08-07T15:21:00Z">
        <w:r w:rsidRPr="00524580">
          <w:rPr>
            <w:b/>
            <w:bCs/>
            <w:lang w:val="fr-BE"/>
          </w:rPr>
          <w:t>Rejoignez le réseau de recherche d'OHDSI</w:t>
        </w:r>
      </w:ins>
    </w:p>
    <w:p w14:paraId="036B07D5" w14:textId="77777777" w:rsidR="00186338" w:rsidRPr="00524580" w:rsidRDefault="00186338" w:rsidP="00186338">
      <w:pPr>
        <w:rPr>
          <w:ins w:id="13" w:author="Michel J.F. Walravens" w:date="2024-08-07T17:21:00Z" w16du:dateUtc="2024-08-07T15:21:00Z"/>
          <w:lang w:val="fr-BE"/>
        </w:rPr>
      </w:pPr>
      <w:ins w:id="14" w:author="Michel J.F. Walravens" w:date="2024-08-07T17:21:00Z" w16du:dateUtc="2024-08-07T15:21:00Z">
        <w:r w:rsidRPr="00524580">
          <w:rPr>
            <w:lang w:val="fr-BE"/>
          </w:rPr>
          <w:t xml:space="preserve">En dirigeant une étude au sein du réseau </w:t>
        </w:r>
      </w:ins>
    </w:p>
    <w:p w14:paraId="3C182A88" w14:textId="77777777" w:rsidR="00186338" w:rsidRPr="00524580" w:rsidRDefault="00186338" w:rsidP="00186338">
      <w:pPr>
        <w:rPr>
          <w:ins w:id="15" w:author="Michel J.F. Walravens" w:date="2024-08-07T17:21:00Z" w16du:dateUtc="2024-08-07T15:21:00Z"/>
          <w:b/>
          <w:bCs/>
          <w:lang w:val="fr-BE"/>
        </w:rPr>
      </w:pPr>
      <w:ins w:id="16" w:author="Michel J.F. Walravens" w:date="2024-08-07T17:21:00Z" w16du:dateUtc="2024-08-07T15:21:00Z">
        <w:r w:rsidRPr="00524580">
          <w:rPr>
            <w:b/>
            <w:bCs/>
            <w:lang w:val="fr-BE"/>
          </w:rPr>
          <w:t xml:space="preserve">OU </w:t>
        </w:r>
      </w:ins>
    </w:p>
    <w:p w14:paraId="06246712" w14:textId="77777777" w:rsidR="00186338" w:rsidRPr="00524580" w:rsidRDefault="00186338" w:rsidP="00186338">
      <w:pPr>
        <w:rPr>
          <w:ins w:id="17" w:author="Michel J.F. Walravens" w:date="2024-08-07T17:21:00Z" w16du:dateUtc="2024-08-07T15:21:00Z"/>
          <w:lang w:val="fr-BE"/>
        </w:rPr>
      </w:pPr>
      <w:ins w:id="18" w:author="Michel J.F. Walravens" w:date="2024-08-07T17:21:00Z" w16du:dateUtc="2024-08-07T15:21:00Z">
        <w:r w:rsidRPr="00524580">
          <w:rPr>
            <w:lang w:val="fr-BE"/>
          </w:rPr>
          <w:t xml:space="preserve">En convertissant les données au </w:t>
        </w:r>
        <w:r>
          <w:t>M</w:t>
        </w:r>
        <w:proofErr w:type="spellStart"/>
        <w:r w:rsidRPr="00524580">
          <w:rPr>
            <w:lang w:val="fr-BE"/>
          </w:rPr>
          <w:t>odèle</w:t>
        </w:r>
        <w:proofErr w:type="spellEnd"/>
        <w:r w:rsidRPr="00524580">
          <w:rPr>
            <w:lang w:val="fr-BE"/>
          </w:rPr>
          <w:t xml:space="preserve"> de </w:t>
        </w:r>
        <w:r>
          <w:t>D</w:t>
        </w:r>
        <w:proofErr w:type="spellStart"/>
        <w:r w:rsidRPr="00524580">
          <w:rPr>
            <w:lang w:val="fr-BE"/>
          </w:rPr>
          <w:t>onnées</w:t>
        </w:r>
        <w:proofErr w:type="spellEnd"/>
        <w:r w:rsidRPr="00524580">
          <w:rPr>
            <w:lang w:val="fr-BE"/>
          </w:rPr>
          <w:t xml:space="preserve"> </w:t>
        </w:r>
        <w:r>
          <w:t>C</w:t>
        </w:r>
        <w:proofErr w:type="spellStart"/>
        <w:r w:rsidRPr="00524580">
          <w:rPr>
            <w:lang w:val="fr-BE"/>
          </w:rPr>
          <w:t>ommun</w:t>
        </w:r>
        <w:proofErr w:type="spellEnd"/>
        <w:r w:rsidRPr="00524580">
          <w:rPr>
            <w:lang w:val="fr-BE"/>
          </w:rPr>
          <w:t xml:space="preserve"> OMOP</w:t>
        </w:r>
      </w:ins>
    </w:p>
    <w:p w14:paraId="3D92D1D7" w14:textId="77777777" w:rsidR="00186338" w:rsidRPr="00524580" w:rsidRDefault="00186338" w:rsidP="00186338">
      <w:pPr>
        <w:rPr>
          <w:ins w:id="19" w:author="Michel J.F. Walravens" w:date="2024-08-07T17:21:00Z" w16du:dateUtc="2024-08-07T15:21:00Z"/>
          <w:lang w:val="fr-BE"/>
        </w:rPr>
      </w:pPr>
      <w:ins w:id="20" w:author="Michel J.F. Walravens" w:date="2024-08-07T17:21:00Z" w16du:dateUtc="2024-08-07T15:21:00Z">
        <w:r w:rsidRPr="00524580">
          <w:rPr>
            <w:b/>
            <w:bCs/>
            <w:lang w:val="fr-BE"/>
          </w:rPr>
          <w:t>Rejoignez un groupe de travail</w:t>
        </w:r>
        <w:r w:rsidRPr="00524580">
          <w:rPr>
            <w:lang w:val="fr-BE"/>
          </w:rPr>
          <w:t xml:space="preserve"> </w:t>
        </w:r>
        <w:r>
          <w:t xml:space="preserve">   O</w:t>
        </w:r>
        <w:r w:rsidRPr="00524580">
          <w:rPr>
            <w:lang w:val="fr-BE"/>
          </w:rPr>
          <w:t>u créez votre propre groupe de travail !</w:t>
        </w:r>
      </w:ins>
    </w:p>
    <w:p w14:paraId="4488F6B4" w14:textId="77777777" w:rsidR="00186338" w:rsidRPr="00524580" w:rsidRDefault="00186338" w:rsidP="00186338">
      <w:pPr>
        <w:rPr>
          <w:ins w:id="21" w:author="Michel J.F. Walravens" w:date="2024-08-07T17:21:00Z" w16du:dateUtc="2024-08-07T15:21:00Z"/>
          <w:b/>
          <w:bCs/>
          <w:sz w:val="24"/>
          <w:szCs w:val="24"/>
          <w:lang w:val="fr-BE"/>
        </w:rPr>
      </w:pPr>
      <w:ins w:id="22" w:author="Michel J.F. Walravens" w:date="2024-08-07T17:21:00Z" w16du:dateUtc="2024-08-07T15:21:00Z">
        <w:r w:rsidRPr="00524580">
          <w:rPr>
            <w:b/>
            <w:bCs/>
            <w:sz w:val="24"/>
            <w:szCs w:val="24"/>
            <w:lang w:val="fr-BE"/>
          </w:rPr>
          <w:t xml:space="preserve">Participez </w:t>
        </w:r>
        <w:r>
          <w:rPr>
            <w:b/>
            <w:bCs/>
            <w:sz w:val="24"/>
            <w:szCs w:val="24"/>
          </w:rPr>
          <w:t>au voyage</w:t>
        </w:r>
      </w:ins>
    </w:p>
    <w:p w14:paraId="556D29D0" w14:textId="77777777" w:rsidR="00186338" w:rsidRPr="00524580" w:rsidRDefault="00186338" w:rsidP="00186338">
      <w:pPr>
        <w:rPr>
          <w:ins w:id="23" w:author="Michel J.F. Walravens" w:date="2024-08-07T17:21:00Z" w16du:dateUtc="2024-08-07T15:21:00Z"/>
          <w:lang w:val="fr-BE"/>
        </w:rPr>
      </w:pPr>
      <w:ins w:id="24" w:author="Michel J.F. Walravens" w:date="2024-08-07T17:21:00Z" w16du:dateUtc="2024-08-07T15:21:00Z">
        <w:r w:rsidRPr="00524580">
          <w:rPr>
            <w:lang w:val="fr-BE"/>
          </w:rPr>
          <w:t>Contribuez à améliorer la prise de décision médicale dès aujourd'hui !</w:t>
        </w:r>
      </w:ins>
    </w:p>
    <w:p w14:paraId="57E9E2E8" w14:textId="77777777" w:rsidR="00186338" w:rsidRPr="00524580" w:rsidRDefault="00186338" w:rsidP="00186338">
      <w:pPr>
        <w:rPr>
          <w:ins w:id="25" w:author="Michel J.F. Walravens" w:date="2024-08-07T17:21:00Z" w16du:dateUtc="2024-08-07T15:21:00Z"/>
          <w:b/>
          <w:bCs/>
          <w:lang w:val="fr-BE"/>
        </w:rPr>
      </w:pPr>
      <w:ins w:id="26" w:author="Michel J.F. Walravens" w:date="2024-08-07T17:21:00Z" w16du:dateUtc="2024-08-07T15:21:00Z">
        <w:r w:rsidRPr="00524580">
          <w:rPr>
            <w:b/>
            <w:bCs/>
            <w:lang w:val="fr-BE"/>
          </w:rPr>
          <w:t>Fournir un retour d'information</w:t>
        </w:r>
      </w:ins>
    </w:p>
    <w:p w14:paraId="42B2D006" w14:textId="77777777" w:rsidR="00186338" w:rsidRPr="00524580" w:rsidRDefault="00186338" w:rsidP="00186338">
      <w:pPr>
        <w:rPr>
          <w:ins w:id="27" w:author="Michel J.F. Walravens" w:date="2024-08-07T17:21:00Z" w16du:dateUtc="2024-08-07T15:21:00Z"/>
          <w:lang w:val="fr-BE"/>
        </w:rPr>
      </w:pPr>
      <w:ins w:id="28" w:author="Michel J.F. Walravens" w:date="2024-08-07T17:21:00Z" w16du:dateUtc="2024-08-07T15:21:00Z">
        <w:r w:rsidRPr="00524580">
          <w:rPr>
            <w:lang w:val="fr-BE"/>
          </w:rPr>
          <w:t>Identifier et évaluer les moyens d'utiliser les preuves du monde réel pour éclairer la prise de décision</w:t>
        </w:r>
      </w:ins>
    </w:p>
    <w:p w14:paraId="4F2ACD5A" w14:textId="77777777" w:rsidR="00FC185C" w:rsidRPr="00073BE1" w:rsidRDefault="00FC185C" w:rsidP="001E36D1">
      <w:pPr>
        <w:shd w:val="clear" w:color="auto" w:fill="FFFFFF"/>
        <w:spacing w:after="204" w:line="240" w:lineRule="auto"/>
        <w:jc w:val="center"/>
        <w:rPr>
          <w:ins w:id="29" w:author="Michel J.F. Walravens" w:date="2024-08-07T17:21:00Z" w16du:dateUtc="2024-08-07T15:21:00Z"/>
          <w:rFonts w:ascii="Helvetica" w:eastAsia="Times New Roman" w:hAnsi="Helvetica" w:cs="Helvetica"/>
          <w:color w:val="777777"/>
          <w:spacing w:val="3"/>
          <w:kern w:val="0"/>
          <w:sz w:val="24"/>
          <w:szCs w:val="24"/>
          <w:lang w:val="fr-BE" w:eastAsia="nl-BE"/>
          <w14:ligatures w14:val="none"/>
        </w:rPr>
      </w:pPr>
    </w:p>
    <w:p w14:paraId="1EE9A209"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2.1.1 Forums OHDSI</w:t>
      </w:r>
    </w:p>
    <w:p w14:paraId="03F9E819" w14:textId="719D85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Forums OHDSI </w:t>
      </w:r>
      <w:hyperlink r:id="rId8" w:anchor="fn3"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3 </w:t>
        </w:r>
      </w:hyperlink>
      <w:r w:rsidRPr="00073BE1">
        <w:rPr>
          <w:rFonts w:ascii="Helvetica" w:eastAsia="Times New Roman" w:hAnsi="Helvetica" w:cs="Helvetica"/>
          <w:color w:val="333333"/>
          <w:spacing w:val="3"/>
          <w:kern w:val="0"/>
          <w:sz w:val="24"/>
          <w:szCs w:val="24"/>
          <w:lang w:val="fr-BE" w:eastAsia="nl-BE"/>
          <w14:ligatures w14:val="none"/>
        </w:rPr>
        <w:t xml:space="preserve">sont un site de discussion en ligne où les collaborateurs de la communauté OHDSI peuvent tenir des conversations sous forme de messages </w:t>
      </w:r>
      <w:r w:rsidR="003113CD">
        <w:rPr>
          <w:rFonts w:ascii="Helvetica" w:eastAsia="Times New Roman" w:hAnsi="Helvetica" w:cs="Helvetica"/>
          <w:color w:val="333333"/>
          <w:spacing w:val="3"/>
          <w:kern w:val="0"/>
          <w:sz w:val="24"/>
          <w:szCs w:val="24"/>
          <w:lang w:val="fr-BE" w:eastAsia="nl-BE"/>
          <w14:ligatures w14:val="none"/>
        </w:rPr>
        <w:t>publiés</w:t>
      </w:r>
      <w:r w:rsidRPr="00073BE1">
        <w:rPr>
          <w:rFonts w:ascii="Helvetica" w:eastAsia="Times New Roman" w:hAnsi="Helvetica" w:cs="Helvetica"/>
          <w:color w:val="333333"/>
          <w:spacing w:val="3"/>
          <w:kern w:val="0"/>
          <w:sz w:val="24"/>
          <w:szCs w:val="24"/>
          <w:lang w:val="fr-BE" w:eastAsia="nl-BE"/>
          <w14:ligatures w14:val="none"/>
        </w:rPr>
        <w:t xml:space="preserve">. Les forums se composent d'une structure de répertoires arborescente. L'extrémité supérieure est « Catégories ». Les forums peuvent être divisés en catégories pour les discussions pertinentes. Sous les catégories se trouvent des sous-forums et ces sous-forums peuvent en outre avoir davantage de sous-forums. Les </w:t>
      </w:r>
      <w:r w:rsidR="00DD71CF">
        <w:rPr>
          <w:rFonts w:ascii="Helvetica" w:eastAsia="Times New Roman" w:hAnsi="Helvetica" w:cs="Helvetica"/>
          <w:color w:val="333333"/>
          <w:spacing w:val="3"/>
          <w:kern w:val="0"/>
          <w:sz w:val="24"/>
          <w:szCs w:val="24"/>
          <w:lang w:val="fr-BE" w:eastAsia="nl-BE"/>
          <w14:ligatures w14:val="none"/>
        </w:rPr>
        <w:t>thèmes</w:t>
      </w:r>
      <w:r w:rsidRPr="00073BE1">
        <w:rPr>
          <w:rFonts w:ascii="Helvetica" w:eastAsia="Times New Roman" w:hAnsi="Helvetica" w:cs="Helvetica"/>
          <w:color w:val="333333"/>
          <w:spacing w:val="3"/>
          <w:kern w:val="0"/>
          <w:sz w:val="24"/>
          <w:szCs w:val="24"/>
          <w:lang w:val="fr-BE" w:eastAsia="nl-BE"/>
          <w14:ligatures w14:val="none"/>
        </w:rPr>
        <w:t xml:space="preserve"> (communément appelés fils de discussion) relèvent du niveau le plus bas des sous-forums et ce sont les endroits sous lesquels les membres des forums peuvent commencer leurs discussions ou leurs messages.</w:t>
      </w:r>
    </w:p>
    <w:p w14:paraId="2549BCBC"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Dans les forums OHDSI, vous pouvez trouver des catégories de contenus parmi lesquelles :</w:t>
      </w:r>
    </w:p>
    <w:p w14:paraId="18DA2DE0" w14:textId="65CEA0C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Général: </w:t>
      </w:r>
      <w:r w:rsidRPr="00073BE1">
        <w:rPr>
          <w:rFonts w:ascii="Helvetica" w:eastAsia="Times New Roman" w:hAnsi="Helvetica" w:cs="Helvetica"/>
          <w:color w:val="333333"/>
          <w:spacing w:val="3"/>
          <w:kern w:val="0"/>
          <w:sz w:val="24"/>
          <w:szCs w:val="24"/>
          <w:lang w:val="fr-BE" w:eastAsia="nl-BE"/>
          <w14:ligatures w14:val="none"/>
        </w:rPr>
        <w:t>pour une discussion générale sur la communauté OHDSI et comment s'impliquer</w:t>
      </w:r>
    </w:p>
    <w:p w14:paraId="051E98FC" w14:textId="15C1ACD3"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Responsables de la mise en œuvre: </w:t>
      </w:r>
      <w:r w:rsidRPr="00073BE1">
        <w:rPr>
          <w:rFonts w:ascii="Helvetica" w:eastAsia="Times New Roman" w:hAnsi="Helvetica" w:cs="Helvetica"/>
          <w:color w:val="333333"/>
          <w:spacing w:val="3"/>
          <w:kern w:val="0"/>
          <w:sz w:val="24"/>
          <w:szCs w:val="24"/>
          <w:lang w:val="fr-BE" w:eastAsia="nl-BE"/>
          <w14:ligatures w14:val="none"/>
        </w:rPr>
        <w:t xml:space="preserve">pour discuter de la manière de mettre en œuvre le </w:t>
      </w:r>
      <w:r w:rsidR="00B64E80">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odèle</w:t>
      </w:r>
      <w:r w:rsidR="00B64E80">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de </w:t>
      </w:r>
      <w:r w:rsidR="00B64E80">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B64E80">
        <w:rPr>
          <w:rFonts w:ascii="Helvetica" w:eastAsia="Times New Roman" w:hAnsi="Helvetica" w:cs="Helvetica"/>
          <w:color w:val="333333"/>
          <w:spacing w:val="3"/>
          <w:kern w:val="0"/>
          <w:sz w:val="24"/>
          <w:szCs w:val="24"/>
          <w:lang w:val="fr-BE" w:eastAsia="nl-BE"/>
          <w14:ligatures w14:val="none"/>
        </w:rPr>
        <w:t>C</w:t>
      </w:r>
      <w:r w:rsidR="00B64E80" w:rsidRPr="00073BE1">
        <w:rPr>
          <w:rFonts w:ascii="Helvetica" w:eastAsia="Times New Roman" w:hAnsi="Helvetica" w:cs="Helvetica"/>
          <w:color w:val="333333"/>
          <w:spacing w:val="3"/>
          <w:kern w:val="0"/>
          <w:sz w:val="24"/>
          <w:szCs w:val="24"/>
          <w:lang w:val="fr-BE" w:eastAsia="nl-BE"/>
          <w14:ligatures w14:val="none"/>
        </w:rPr>
        <w:t xml:space="preserve">ommun </w:t>
      </w:r>
      <w:r w:rsidR="00B64E80">
        <w:rPr>
          <w:rFonts w:ascii="Helvetica" w:eastAsia="Times New Roman" w:hAnsi="Helvetica" w:cs="Helvetica"/>
          <w:color w:val="333333"/>
          <w:spacing w:val="3"/>
          <w:kern w:val="0"/>
          <w:sz w:val="24"/>
          <w:szCs w:val="24"/>
          <w:lang w:val="fr-BE" w:eastAsia="nl-BE"/>
          <w14:ligatures w14:val="none"/>
        </w:rPr>
        <w:t>(</w:t>
      </w:r>
      <w:r w:rsidR="00883803">
        <w:rPr>
          <w:rFonts w:ascii="Helvetica" w:eastAsia="Times New Roman" w:hAnsi="Helvetica" w:cs="Helvetica"/>
          <w:color w:val="333333"/>
          <w:spacing w:val="3"/>
          <w:kern w:val="0"/>
          <w:sz w:val="24"/>
          <w:szCs w:val="24"/>
          <w:lang w:val="fr-BE" w:eastAsia="nl-BE"/>
          <w14:ligatures w14:val="none"/>
        </w:rPr>
        <w:t xml:space="preserve">Common Data Model / </w:t>
      </w:r>
      <w:r w:rsidR="00B64E80">
        <w:rPr>
          <w:rFonts w:ascii="Helvetica" w:eastAsia="Times New Roman" w:hAnsi="Helvetica" w:cs="Helvetica"/>
          <w:color w:val="333333"/>
          <w:spacing w:val="3"/>
          <w:kern w:val="0"/>
          <w:sz w:val="24"/>
          <w:szCs w:val="24"/>
          <w:lang w:val="fr-BE" w:eastAsia="nl-BE"/>
          <w14:ligatures w14:val="none"/>
        </w:rPr>
        <w:t xml:space="preserve">CDM) </w:t>
      </w:r>
      <w:r w:rsidRPr="00073BE1">
        <w:rPr>
          <w:rFonts w:ascii="Helvetica" w:eastAsia="Times New Roman" w:hAnsi="Helvetica" w:cs="Helvetica"/>
          <w:color w:val="333333"/>
          <w:spacing w:val="3"/>
          <w:kern w:val="0"/>
          <w:sz w:val="24"/>
          <w:szCs w:val="24"/>
          <w:lang w:val="fr-BE" w:eastAsia="nl-BE"/>
          <w14:ligatures w14:val="none"/>
        </w:rPr>
        <w:t>et le cadre d'analyse OHDSI dans votre environnement local.</w:t>
      </w:r>
    </w:p>
    <w:p w14:paraId="01DFAE47" w14:textId="0A4501BD"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Développeurs: </w:t>
      </w:r>
      <w:r w:rsidRPr="00073BE1">
        <w:rPr>
          <w:rFonts w:ascii="Helvetica" w:eastAsia="Times New Roman" w:hAnsi="Helvetica" w:cs="Helvetica"/>
          <w:color w:val="333333"/>
          <w:spacing w:val="3"/>
          <w:kern w:val="0"/>
          <w:sz w:val="24"/>
          <w:szCs w:val="24"/>
          <w:lang w:val="fr-BE" w:eastAsia="nl-BE"/>
          <w14:ligatures w14:val="none"/>
        </w:rPr>
        <w:t xml:space="preserve">pour discuter du développement open source d'applications OHDSI et d'autres outils </w:t>
      </w:r>
      <w:r w:rsidR="00883803">
        <w:rPr>
          <w:rFonts w:ascii="Helvetica" w:eastAsia="Times New Roman" w:hAnsi="Helvetica" w:cs="Helvetica"/>
          <w:color w:val="333333"/>
          <w:spacing w:val="3"/>
          <w:kern w:val="0"/>
          <w:sz w:val="24"/>
          <w:szCs w:val="24"/>
          <w:lang w:val="fr-BE" w:eastAsia="nl-BE"/>
          <w14:ligatures w14:val="none"/>
        </w:rPr>
        <w:t>optimisant</w:t>
      </w:r>
      <w:r w:rsidRPr="00073BE1">
        <w:rPr>
          <w:rFonts w:ascii="Helvetica" w:eastAsia="Times New Roman" w:hAnsi="Helvetica" w:cs="Helvetica"/>
          <w:color w:val="333333"/>
          <w:spacing w:val="3"/>
          <w:kern w:val="0"/>
          <w:sz w:val="24"/>
          <w:szCs w:val="24"/>
          <w:lang w:val="fr-BE" w:eastAsia="nl-BE"/>
          <w14:ligatures w14:val="none"/>
        </w:rPr>
        <w:t xml:space="preserve"> le OMOP</w:t>
      </w:r>
      <w:r w:rsidR="00B64E80">
        <w:rPr>
          <w:rFonts w:ascii="Helvetica" w:eastAsia="Times New Roman" w:hAnsi="Helvetica" w:cs="Helvetica"/>
          <w:color w:val="333333"/>
          <w:spacing w:val="3"/>
          <w:kern w:val="0"/>
          <w:sz w:val="24"/>
          <w:szCs w:val="24"/>
          <w:lang w:val="fr-BE" w:eastAsia="nl-BE"/>
          <w14:ligatures w14:val="none"/>
        </w:rPr>
        <w:t xml:space="preserve"> </w:t>
      </w:r>
      <w:r w:rsidR="00B64E80" w:rsidRPr="00073BE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w:t>
      </w:r>
    </w:p>
    <w:p w14:paraId="7D2D8C24" w14:textId="4C3EC7EC"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Chercheurs: </w:t>
      </w:r>
      <w:r w:rsidRPr="00073BE1">
        <w:rPr>
          <w:rFonts w:ascii="Helvetica" w:eastAsia="Times New Roman" w:hAnsi="Helvetica" w:cs="Helvetica"/>
          <w:color w:val="333333"/>
          <w:spacing w:val="3"/>
          <w:kern w:val="0"/>
          <w:sz w:val="24"/>
          <w:szCs w:val="24"/>
          <w:lang w:val="fr-BE" w:eastAsia="nl-BE"/>
          <w14:ligatures w14:val="none"/>
        </w:rPr>
        <w:t xml:space="preserve">pour discuter de la recherche basée sur le </w:t>
      </w:r>
      <w:r w:rsidR="00883803">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y compris la génération de preuves, la recherche collaborative, les méthodes statistiques et d'autres sujets d'intérêt pour le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 xml:space="preserve">éseau de </w:t>
      </w:r>
      <w:r w:rsidR="00883803">
        <w:rPr>
          <w:rFonts w:ascii="Helvetica" w:eastAsia="Times New Roman" w:hAnsi="Helvetica" w:cs="Helvetica"/>
          <w:color w:val="333333"/>
          <w:spacing w:val="3"/>
          <w:kern w:val="0"/>
          <w:sz w:val="24"/>
          <w:szCs w:val="24"/>
          <w:lang w:val="fr-BE" w:eastAsia="nl-BE"/>
          <w14:ligatures w14:val="none"/>
        </w:rPr>
        <w:t>R</w:t>
      </w:r>
      <w:r w:rsidRPr="00073BE1">
        <w:rPr>
          <w:rFonts w:ascii="Helvetica" w:eastAsia="Times New Roman" w:hAnsi="Helvetica" w:cs="Helvetica"/>
          <w:color w:val="333333"/>
          <w:spacing w:val="3"/>
          <w:kern w:val="0"/>
          <w:sz w:val="24"/>
          <w:szCs w:val="24"/>
          <w:lang w:val="fr-BE" w:eastAsia="nl-BE"/>
          <w14:ligatures w14:val="none"/>
        </w:rPr>
        <w:t>echerche OHDSI.</w:t>
      </w:r>
    </w:p>
    <w:p w14:paraId="576643AE" w14:textId="3052C264" w:rsidR="001E36D1" w:rsidRPr="00073BE1" w:rsidRDefault="00234C5F"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b/>
          <w:bCs/>
          <w:color w:val="333333"/>
          <w:spacing w:val="3"/>
          <w:kern w:val="0"/>
          <w:sz w:val="24"/>
          <w:szCs w:val="24"/>
          <w:lang w:val="fr-BE" w:eastAsia="nl-BE"/>
          <w14:ligatures w14:val="none"/>
        </w:rPr>
        <w:t xml:space="preserve">Constructeurs </w:t>
      </w:r>
      <w:r w:rsidR="001E36D1" w:rsidRPr="00073BE1">
        <w:rPr>
          <w:rFonts w:ascii="Helvetica" w:eastAsia="Times New Roman" w:hAnsi="Helvetica" w:cs="Helvetica"/>
          <w:b/>
          <w:bCs/>
          <w:color w:val="333333"/>
          <w:spacing w:val="3"/>
          <w:kern w:val="0"/>
          <w:sz w:val="24"/>
          <w:szCs w:val="24"/>
          <w:lang w:val="fr-BE" w:eastAsia="nl-BE"/>
          <w14:ligatures w14:val="none"/>
        </w:rPr>
        <w:t xml:space="preserve">CDM: </w:t>
      </w:r>
      <w:r w:rsidR="001E36D1" w:rsidRPr="00073BE1">
        <w:rPr>
          <w:rFonts w:ascii="Helvetica" w:eastAsia="Times New Roman" w:hAnsi="Helvetica" w:cs="Helvetica"/>
          <w:color w:val="333333"/>
          <w:spacing w:val="3"/>
          <w:kern w:val="0"/>
          <w:sz w:val="24"/>
          <w:szCs w:val="24"/>
          <w:lang w:val="fr-BE" w:eastAsia="nl-BE"/>
          <w14:ligatures w14:val="none"/>
        </w:rPr>
        <w:t xml:space="preserve">pour discuter du développement en cours du </w:t>
      </w:r>
      <w:r w:rsidR="00883803">
        <w:rPr>
          <w:rFonts w:ascii="Helvetica" w:eastAsia="Times New Roman" w:hAnsi="Helvetica" w:cs="Helvetica"/>
          <w:color w:val="333333"/>
          <w:spacing w:val="3"/>
          <w:kern w:val="0"/>
          <w:sz w:val="24"/>
          <w:szCs w:val="24"/>
          <w:lang w:val="fr-BE" w:eastAsia="nl-BE"/>
          <w14:ligatures w14:val="none"/>
        </w:rPr>
        <w:t>CDM</w:t>
      </w:r>
      <w:r w:rsidR="001E36D1" w:rsidRPr="00073BE1">
        <w:rPr>
          <w:rFonts w:ascii="Helvetica" w:eastAsia="Times New Roman" w:hAnsi="Helvetica" w:cs="Helvetica"/>
          <w:color w:val="333333"/>
          <w:spacing w:val="3"/>
          <w:kern w:val="0"/>
          <w:sz w:val="24"/>
          <w:szCs w:val="24"/>
          <w:lang w:val="fr-BE" w:eastAsia="nl-BE"/>
          <w14:ligatures w14:val="none"/>
        </w:rPr>
        <w:t>, y compris les exigences, le vocabulaire et les aspects techniques.</w:t>
      </w:r>
    </w:p>
    <w:p w14:paraId="093F4BB2" w14:textId="52FEAE5B"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Utilisateurs de vocabulaire: </w:t>
      </w:r>
      <w:r w:rsidRPr="00073BE1">
        <w:rPr>
          <w:rFonts w:ascii="Helvetica" w:eastAsia="Times New Roman" w:hAnsi="Helvetica" w:cs="Helvetica"/>
          <w:color w:val="333333"/>
          <w:spacing w:val="3"/>
          <w:kern w:val="0"/>
          <w:sz w:val="24"/>
          <w:szCs w:val="24"/>
          <w:lang w:val="fr-BE" w:eastAsia="nl-BE"/>
          <w14:ligatures w14:val="none"/>
        </w:rPr>
        <w:t>pour discuter du contenu du vocabulaire</w:t>
      </w:r>
    </w:p>
    <w:p w14:paraId="5C47AB34" w14:textId="0F73CD80" w:rsidR="001E36D1" w:rsidRPr="00073BE1" w:rsidRDefault="001E36D1" w:rsidP="001E36D1">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lastRenderedPageBreak/>
        <w:t xml:space="preserve">Chapitres régionaux (par exemple Corée, Chine, Europe): </w:t>
      </w:r>
      <w:r w:rsidRPr="00073BE1">
        <w:rPr>
          <w:rFonts w:ascii="Helvetica" w:eastAsia="Times New Roman" w:hAnsi="Helvetica" w:cs="Helvetica"/>
          <w:color w:val="333333"/>
          <w:spacing w:val="3"/>
          <w:kern w:val="0"/>
          <w:sz w:val="24"/>
          <w:szCs w:val="24"/>
          <w:lang w:val="fr-BE" w:eastAsia="nl-BE"/>
          <w14:ligatures w14:val="none"/>
        </w:rPr>
        <w:t>pour des discussions régionales dans leur langue maternelle liées aux mises en œuvre locales de l'OMOP et aux activités de la communauté OHDSI.</w:t>
      </w:r>
    </w:p>
    <w:p w14:paraId="447FC4EE" w14:textId="475016A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Pour commencer à publier vos propres sujets, vous devrez créer un compte. Une fois que vous avez un compte sur les forums, vous êtes encouragés à vous présenter </w:t>
      </w:r>
      <w:r w:rsidR="00883803">
        <w:rPr>
          <w:rFonts w:ascii="Helvetica" w:eastAsia="Times New Roman" w:hAnsi="Helvetica" w:cs="Helvetica"/>
          <w:color w:val="333333"/>
          <w:spacing w:val="3"/>
          <w:kern w:val="0"/>
          <w:sz w:val="24"/>
          <w:szCs w:val="24"/>
          <w:lang w:val="fr-BE" w:eastAsia="nl-BE"/>
          <w14:ligatures w14:val="none"/>
        </w:rPr>
        <w:t>au</w:t>
      </w:r>
      <w:r w:rsidRPr="00073BE1">
        <w:rPr>
          <w:rFonts w:ascii="Helvetica" w:eastAsia="Times New Roman" w:hAnsi="Helvetica" w:cs="Helvetica"/>
          <w:color w:val="333333"/>
          <w:spacing w:val="3"/>
          <w:kern w:val="0"/>
          <w:sz w:val="24"/>
          <w:szCs w:val="24"/>
          <w:lang w:val="fr-BE" w:eastAsia="nl-BE"/>
          <w14:ligatures w14:val="none"/>
        </w:rPr>
        <w:t xml:space="preserve"> </w:t>
      </w:r>
      <w:r w:rsidR="00883803">
        <w:rPr>
          <w:rFonts w:ascii="Helvetica" w:eastAsia="Times New Roman" w:hAnsi="Helvetica" w:cs="Helvetica"/>
          <w:color w:val="333333"/>
          <w:spacing w:val="3"/>
          <w:kern w:val="0"/>
          <w:sz w:val="24"/>
          <w:szCs w:val="24"/>
          <w:lang w:val="fr-BE" w:eastAsia="nl-BE"/>
          <w14:ligatures w14:val="none"/>
        </w:rPr>
        <w:t>S</w:t>
      </w:r>
      <w:r w:rsidRPr="00073BE1">
        <w:rPr>
          <w:rFonts w:ascii="Helvetica" w:eastAsia="Times New Roman" w:hAnsi="Helvetica" w:cs="Helvetica"/>
          <w:color w:val="333333"/>
          <w:spacing w:val="3"/>
          <w:kern w:val="0"/>
          <w:sz w:val="24"/>
          <w:szCs w:val="24"/>
          <w:lang w:val="fr-BE" w:eastAsia="nl-BE"/>
          <w14:ligatures w14:val="none"/>
        </w:rPr>
        <w:t xml:space="preserve">ujet </w:t>
      </w:r>
      <w:r w:rsidR="00883803">
        <w:rPr>
          <w:rFonts w:ascii="Helvetica" w:eastAsia="Times New Roman" w:hAnsi="Helvetica" w:cs="Helvetica"/>
          <w:color w:val="333333"/>
          <w:spacing w:val="3"/>
          <w:kern w:val="0"/>
          <w:sz w:val="24"/>
          <w:szCs w:val="24"/>
          <w:lang w:val="fr-BE" w:eastAsia="nl-BE"/>
          <w14:ligatures w14:val="none"/>
        </w:rPr>
        <w:t>G</w:t>
      </w:r>
      <w:r w:rsidRPr="00073BE1">
        <w:rPr>
          <w:rFonts w:ascii="Helvetica" w:eastAsia="Times New Roman" w:hAnsi="Helvetica" w:cs="Helvetica"/>
          <w:color w:val="333333"/>
          <w:spacing w:val="3"/>
          <w:kern w:val="0"/>
          <w:sz w:val="24"/>
          <w:szCs w:val="24"/>
          <w:lang w:val="fr-BE" w:eastAsia="nl-BE"/>
          <w14:ligatures w14:val="none"/>
        </w:rPr>
        <w:t>énéral sous le fil de discussion intitulé « Bienvenue sur OHDSI ! - Merci de vous présenter". Vous êtes invité à répondre et 1) Présentez-vous et parlez-nous un peu de ce que vous faites et 2) Faites-nous savoir comment vous aimeriez aider la communauté (ex. développement de logiciels, mener des études, rédiger des articles de recherche, etc. ). Vous êtes maintenant dans votre voyage OHDSI ! À partir de là, vous êtes encouragés à participer à la discussion. La communauté OHDSI encourage l'utilisation des forums pour poser des questions, discuter de nouvelles idées et collaborer.</w:t>
      </w:r>
    </w:p>
    <w:p w14:paraId="74B2AC89" w14:textId="584B990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Vous pouvez sélectionner des sujets à « regarder ». Cela signifie que chaque fois qu'un nouveau message est ajouté dans un sujet que vous regardez, vous recevrez un e-mail et pourrez répondre au message directement via votre e-mail. Regardez le fil de discussion général pour recevoir des détails sur les ordres du jour des réunions à venir, les opportunités de collaboration et recevez le résumé hebdomadaire de l'OHDSI directement dans votre boîte de réception!</w:t>
      </w:r>
    </w:p>
    <w:p w14:paraId="0591E7F4"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2.1.2 Événements OHDSI</w:t>
      </w:r>
    </w:p>
    <w:p w14:paraId="497C2992"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OHDSI organise régulièrement des événements en personne pour offrir aux collaborateurs la possibilité d'apprendre les uns des autres et de se connecter pour favoriser de futures collaborations. Ces événements sont communiqués sur le site de l'OHDSI et sont gratuits pour toute personne souhaitant y assister.</w:t>
      </w:r>
    </w:p>
    <w:p w14:paraId="3B53AD24" w14:textId="4DA421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Les symposiums OHDSI sont des conférences scientifiques organisées chaque année aux États-Unis, en Europe et en Asie, où les collaborateurs peuvent présenter leurs dernières recherches par le biais de conférences plénières, de présentations d'affiches et de démonstrations de logiciels. Les symposiums OHDSI constituent un excellent lieu de réseautage et de découverte des progrès les plus récents au sein de la communauté. Les symposiums OHDSI sont généralement accompagnés de didacticiels OHDSI, dispensés par d'autres collaborateurs de OHDSI en tant que professeurs du cours, qui offrent aux nouveaux arrivants de la communauté la possibilité de s'engager concrètement sur des sujets liés aux normes de données et aux meilleures pratiques d'analyse. Ces tutoriels sont généralement enregistrés en vidéo et mis à disposition sur le site de l'OHDSI après les événements pour ceux qui ne peuvent pas se déplacer en personne.</w:t>
      </w:r>
    </w:p>
    <w:p w14:paraId="14261586" w14:textId="2A834BD8"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662761" w:rsidRPr="00073BE1">
        <w:rPr>
          <w:rFonts w:ascii="Helvetica" w:eastAsia="Times New Roman" w:hAnsi="Helvetica" w:cs="Helvetica"/>
          <w:color w:val="333333"/>
          <w:spacing w:val="3"/>
          <w:kern w:val="0"/>
          <w:sz w:val="24"/>
          <w:szCs w:val="24"/>
          <w:lang w:val="fr-BE" w:eastAsia="nl-BE"/>
          <w14:ligatures w14:val="none"/>
        </w:rPr>
        <w:t xml:space="preserve">événements </w:t>
      </w:r>
      <w:r w:rsidR="003A26E9">
        <w:rPr>
          <w:rFonts w:ascii="Helvetica" w:eastAsia="Times New Roman" w:hAnsi="Helvetica" w:cs="Helvetica"/>
          <w:color w:val="333333"/>
          <w:spacing w:val="3"/>
          <w:kern w:val="0"/>
          <w:sz w:val="24"/>
          <w:szCs w:val="24"/>
          <w:lang w:val="fr-BE" w:eastAsia="nl-BE"/>
          <w14:ligatures w14:val="none"/>
        </w:rPr>
        <w:t>C</w:t>
      </w:r>
      <w:r w:rsidR="003A26E9" w:rsidRPr="00073BE1">
        <w:rPr>
          <w:rFonts w:ascii="Helvetica" w:eastAsia="Times New Roman" w:hAnsi="Helvetica" w:cs="Helvetica"/>
          <w:color w:val="333333"/>
          <w:spacing w:val="3"/>
          <w:kern w:val="0"/>
          <w:sz w:val="24"/>
          <w:szCs w:val="24"/>
          <w:lang w:val="fr-BE" w:eastAsia="nl-BE"/>
          <w14:ligatures w14:val="none"/>
        </w:rPr>
        <w:t xml:space="preserve">ollaborateurs OHDSI </w:t>
      </w:r>
      <w:r w:rsidRPr="00073BE1">
        <w:rPr>
          <w:rFonts w:ascii="Helvetica" w:eastAsia="Times New Roman" w:hAnsi="Helvetica" w:cs="Helvetica"/>
          <w:color w:val="333333"/>
          <w:spacing w:val="3"/>
          <w:kern w:val="0"/>
          <w:sz w:val="24"/>
          <w:szCs w:val="24"/>
          <w:lang w:val="fr-BE" w:eastAsia="nl-BE"/>
          <w14:ligatures w14:val="none"/>
        </w:rPr>
        <w:t xml:space="preserve">en face-à-face sont des forums plus petits qui sont généralement centrés sur un problème d'intérêt commun sur lequel se concentrer pendant le temps passé ensemble. Les événements passés comprenaient un hack-a-thon sur les phénotypes, un hack-a-thon sur la qualité des données et un hack-a-thon sur la documentation des logiciels open source. OHDSI a organisé plusieurs événements </w:t>
      </w:r>
      <w:proofErr w:type="spellStart"/>
      <w:r w:rsidRPr="00073BE1">
        <w:rPr>
          <w:rFonts w:ascii="Helvetica" w:eastAsia="Times New Roman" w:hAnsi="Helvetica" w:cs="Helvetica"/>
          <w:color w:val="333333"/>
          <w:spacing w:val="3"/>
          <w:kern w:val="0"/>
          <w:sz w:val="24"/>
          <w:szCs w:val="24"/>
          <w:lang w:val="fr-BE" w:eastAsia="nl-BE"/>
          <w14:ligatures w14:val="none"/>
        </w:rPr>
        <w:t>Study</w:t>
      </w:r>
      <w:proofErr w:type="spellEnd"/>
      <w:r w:rsidRPr="00073BE1">
        <w:rPr>
          <w:rFonts w:ascii="Helvetica" w:eastAsia="Times New Roman" w:hAnsi="Helvetica" w:cs="Helvetica"/>
          <w:color w:val="333333"/>
          <w:spacing w:val="3"/>
          <w:kern w:val="0"/>
          <w:sz w:val="24"/>
          <w:szCs w:val="24"/>
          <w:lang w:val="fr-BE" w:eastAsia="nl-BE"/>
          <w14:ligatures w14:val="none"/>
        </w:rPr>
        <w:t xml:space="preserve">-a-thon, où l'objectif de la session de plusieurs jours est de collaborer en équipe sur une question de recherche particulière en concevant et en mettant en œuvre une analyse observationnelle appropriée, en exécutant l'étude à travers le réseau OHDSI et en synthétisant les </w:t>
      </w:r>
      <w:r w:rsidRPr="00073BE1">
        <w:rPr>
          <w:rFonts w:ascii="Helvetica" w:eastAsia="Times New Roman" w:hAnsi="Helvetica" w:cs="Helvetica"/>
          <w:color w:val="333333"/>
          <w:spacing w:val="3"/>
          <w:kern w:val="0"/>
          <w:sz w:val="24"/>
          <w:szCs w:val="24"/>
          <w:lang w:val="fr-BE" w:eastAsia="nl-BE"/>
          <w14:ligatures w14:val="none"/>
        </w:rPr>
        <w:lastRenderedPageBreak/>
        <w:t>preuves pour la diffusion publique. Dans tous ces événements, il existe un désir partagé de résoudre un problème commun, mais également un intérêt partagé à offrir un environnement accueillant qui encourage l'apprentissage et l'amélioration continue du processus de résolution collaborative de problèmes.</w:t>
      </w:r>
    </w:p>
    <w:p w14:paraId="1414682F" w14:textId="1C17758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Apprenez-en davantage sur la puissance de la communauté OHDSI. Explorez les symposiums passés, les réunions en face-à-face et regardez les tutoriels d</w:t>
      </w:r>
      <w:r w:rsidR="002110BC">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en visitant la </w:t>
      </w:r>
      <w:hyperlink r:id="rId9" w:history="1">
        <w:r w:rsidRPr="00073BE1">
          <w:rPr>
            <w:rFonts w:ascii="Helvetica" w:eastAsia="Times New Roman" w:hAnsi="Helvetica" w:cs="Helvetica"/>
            <w:color w:val="4183C4"/>
            <w:spacing w:val="3"/>
            <w:kern w:val="0"/>
            <w:sz w:val="24"/>
            <w:szCs w:val="24"/>
            <w:u w:val="single"/>
            <w:lang w:val="fr-BE" w:eastAsia="nl-BE"/>
            <w14:ligatures w14:val="none"/>
          </w:rPr>
          <w:t xml:space="preserve">section Événements passés de l'OHDSI </w:t>
        </w:r>
      </w:hyperlink>
      <w:r w:rsidRPr="00073BE1">
        <w:rPr>
          <w:rFonts w:ascii="Helvetica" w:eastAsia="Times New Roman" w:hAnsi="Helvetica" w:cs="Helvetica"/>
          <w:color w:val="333333"/>
          <w:spacing w:val="3"/>
          <w:kern w:val="0"/>
          <w:sz w:val="24"/>
          <w:szCs w:val="24"/>
          <w:lang w:val="fr-BE" w:eastAsia="nl-BE"/>
          <w14:ligatures w14:val="none"/>
        </w:rPr>
        <w:t>sur le site Web d</w:t>
      </w:r>
      <w:r w:rsidR="0066276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Les événements passés sont mis à jour régulièrement pour archiver les événements de la communauté.</w:t>
      </w:r>
    </w:p>
    <w:p w14:paraId="6DED96E2"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2.1.3 Appels de la communauté OHDSI</w:t>
      </w:r>
    </w:p>
    <w:p w14:paraId="4EC244B3" w14:textId="686A6022"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Les </w:t>
      </w:r>
      <w:r w:rsidR="002110BC">
        <w:rPr>
          <w:rFonts w:ascii="Helvetica" w:eastAsia="Times New Roman" w:hAnsi="Helvetica" w:cs="Helvetica"/>
          <w:color w:val="333333"/>
          <w:spacing w:val="3"/>
          <w:kern w:val="0"/>
          <w:sz w:val="24"/>
          <w:szCs w:val="24"/>
          <w:lang w:val="fr-BE" w:eastAsia="nl-BE"/>
          <w14:ligatures w14:val="none"/>
        </w:rPr>
        <w:t>A</w:t>
      </w:r>
      <w:r w:rsidRPr="00073BE1">
        <w:rPr>
          <w:rFonts w:ascii="Helvetica" w:eastAsia="Times New Roman" w:hAnsi="Helvetica" w:cs="Helvetica"/>
          <w:color w:val="333333"/>
          <w:spacing w:val="3"/>
          <w:kern w:val="0"/>
          <w:sz w:val="24"/>
          <w:szCs w:val="24"/>
          <w:lang w:val="fr-BE" w:eastAsia="nl-BE"/>
          <w14:ligatures w14:val="none"/>
        </w:rPr>
        <w:t xml:space="preserve">ppels </w:t>
      </w:r>
      <w:r w:rsidR="002110BC">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ommunautaires OHDSI sont une opportunité hebdomadaire de mettre en lumière les activités en cours au sein de la communauté OHDSI. Organisées tous les mardis de 11h à 12h HE, ces téléconférences sont l'occasion pour la communauté OHDSI de se réunir pour partager les développements récents et reconnaître les réalisations des collaborateurs individuels, des groupes de travail et de la communauté dans son ensemble. La réunion de chaque semaine est enregistrée et les présentations sont archivées dans les ressources du site Internet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w:t>
      </w:r>
    </w:p>
    <w:p w14:paraId="5B975A0D" w14:textId="77777777" w:rsidR="003B4AAA" w:rsidRPr="00073BE1" w:rsidRDefault="001E36D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Tous les </w:t>
      </w:r>
      <w:r w:rsidR="00A5292B">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ollaborateurs d</w:t>
      </w:r>
      <w:r w:rsidR="00A5292B">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sont invités à participer à cette téléconférence hebdomadaire et encouragés à proposer des sujets de discussion communautaire. Les appels communautaires OHDSI peuvent être un forum pour partager les résultats de la recherche, présenter et solliciter des commentaires sur les travaux en cours, démontrer des outils logiciels open source en cours de développement, débattre de meilleures pratiques de la communauté en matière de modélisation et d'analyse des données et réfléchir à de futures opportunités de collaboration pour des subventions/publications/ateliers</w:t>
      </w:r>
      <w:r w:rsidR="00065870">
        <w:rPr>
          <w:rFonts w:ascii="Helvetica" w:eastAsia="Times New Roman" w:hAnsi="Helvetica" w:cs="Helvetica"/>
          <w:color w:val="333333"/>
          <w:spacing w:val="3"/>
          <w:kern w:val="0"/>
          <w:sz w:val="24"/>
          <w:szCs w:val="24"/>
          <w:lang w:val="fr-BE" w:eastAsia="nl-BE"/>
          <w14:ligatures w14:val="none"/>
        </w:rPr>
        <w:t xml:space="preserve"> de </w:t>
      </w:r>
      <w:r w:rsidRPr="00073BE1">
        <w:rPr>
          <w:rFonts w:ascii="Helvetica" w:eastAsia="Times New Roman" w:hAnsi="Helvetica" w:cs="Helvetica"/>
          <w:color w:val="333333"/>
          <w:spacing w:val="3"/>
          <w:kern w:val="0"/>
          <w:sz w:val="24"/>
          <w:szCs w:val="24"/>
          <w:lang w:val="fr-BE" w:eastAsia="nl-BE"/>
          <w14:ligatures w14:val="none"/>
        </w:rPr>
        <w:t xml:space="preserve">conférences. Si vous êtes un collaborateur et que vous avez un sujet pour une prochaine réunion des </w:t>
      </w:r>
      <w:r w:rsidR="003B4AAA" w:rsidRPr="00073BE1">
        <w:rPr>
          <w:rFonts w:ascii="Helvetica" w:eastAsia="Times New Roman" w:hAnsi="Helvetica" w:cs="Helvetica"/>
          <w:color w:val="333333"/>
          <w:spacing w:val="3"/>
          <w:kern w:val="0"/>
          <w:sz w:val="24"/>
          <w:szCs w:val="24"/>
          <w:lang w:val="fr-BE" w:eastAsia="nl-BE"/>
          <w14:ligatures w14:val="none"/>
        </w:rPr>
        <w:t>collaborateurs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 vous êtes invité à publier vos réflexions sur les forums d</w:t>
      </w:r>
      <w:r w:rsidR="003B4AAA">
        <w:rPr>
          <w:rFonts w:ascii="Helvetica" w:eastAsia="Times New Roman" w:hAnsi="Helvetica" w:cs="Helvetica"/>
          <w:color w:val="333333"/>
          <w:spacing w:val="3"/>
          <w:kern w:val="0"/>
          <w:sz w:val="24"/>
          <w:szCs w:val="24"/>
          <w:lang w:val="fr-BE" w:eastAsia="nl-BE"/>
          <w14:ligatures w14:val="none"/>
        </w:rPr>
        <w:t>’</w:t>
      </w:r>
      <w:r w:rsidR="003B4AAA" w:rsidRPr="00073BE1">
        <w:rPr>
          <w:rFonts w:ascii="Helvetica" w:eastAsia="Times New Roman" w:hAnsi="Helvetica" w:cs="Helvetica"/>
          <w:color w:val="333333"/>
          <w:spacing w:val="3"/>
          <w:kern w:val="0"/>
          <w:sz w:val="24"/>
          <w:szCs w:val="24"/>
          <w:lang w:val="fr-BE" w:eastAsia="nl-BE"/>
          <w14:ligatures w14:val="none"/>
        </w:rPr>
        <w:t>OHDSI.</w:t>
      </w:r>
    </w:p>
    <w:p w14:paraId="58668F92" w14:textId="77777777" w:rsidR="003B4AAA"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En tant que nouveau venu dans la communauté OHDSI, nous vous encourageons à ajouter cette série d'appels à votre calendrier pour vous familiariser avec ce qui se passe sur le réseau OHDSI. Si vous souhaitez rejoindre un appel OHDSI, veuillez consulter les </w:t>
      </w:r>
      <w:hyperlink r:id="rId10" w:history="1">
        <w:r w:rsidRPr="00073BE1">
          <w:rPr>
            <w:rFonts w:ascii="Helvetica" w:eastAsia="Times New Roman" w:hAnsi="Helvetica" w:cs="Helvetica"/>
            <w:color w:val="4183C4"/>
            <w:spacing w:val="3"/>
            <w:kern w:val="0"/>
            <w:sz w:val="24"/>
            <w:szCs w:val="24"/>
            <w:u w:val="single"/>
            <w:lang w:val="fr-BE" w:eastAsia="nl-BE"/>
            <w14:ligatures w14:val="none"/>
          </w:rPr>
          <w:t xml:space="preserve">forums OHDSI </w:t>
        </w:r>
      </w:hyperlink>
      <w:r w:rsidRPr="00073BE1">
        <w:rPr>
          <w:rFonts w:ascii="Helvetica" w:eastAsia="Times New Roman" w:hAnsi="Helvetica" w:cs="Helvetica"/>
          <w:color w:val="333333"/>
          <w:spacing w:val="3"/>
          <w:kern w:val="0"/>
          <w:sz w:val="24"/>
          <w:szCs w:val="24"/>
          <w:lang w:val="fr-BE" w:eastAsia="nl-BE"/>
          <w14:ligatures w14:val="none"/>
        </w:rPr>
        <w:t>pour les annonces. Les sujets des appels communautaires varient d’une semaine à l’autre. Vous pouvez également consulter le Recueil hebdomadaire OHDSI sur le forum OHDSI pour plus d'informations sur les sujets de présentation hebdomadaires. Les nouveaux arrivants sont invités à se présenter lors de leur premier appel et à parler à la communauté d'eux-mêmes, de leur parcours et de ce qui les a amenés à l'OHDSI.</w:t>
      </w:r>
    </w:p>
    <w:p w14:paraId="0C92AE10"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912D9BF"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2F26FAE3" w14:textId="77777777" w:rsidR="00D1774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3E7F5D34" w14:textId="77777777" w:rsidR="00D17741" w:rsidRPr="00073BE1" w:rsidRDefault="00D17741"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p w14:paraId="719EAEA0" w14:textId="77777777" w:rsidR="003B4AAA" w:rsidRPr="00073BE1" w:rsidRDefault="003B4AAA" w:rsidP="003B4AAA">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lastRenderedPageBreak/>
        <w:t>2.1.4 Groupes de travail OHDSI</w:t>
      </w:r>
    </w:p>
    <w:p w14:paraId="6F9E211D" w14:textId="77777777"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L'OHDSI mène de nombreux projets en cours menés par des équipes de travail. Chaque groupe de travail a sa propre équipe de direction qui détermine les objectifs, les buts et les artefacts du projet à apporter à la communauté. La participation au groupe de travail est ouverte à tous ceux qui souhaitent contribuer aux objectifs et aux buts du projet. Les groupes de travail peuvent être des objectifs stratégiques à long terme ou des projets à court terme visant à répondre à un besoin spécifique dans la communauté. La cadence des réunions du groupe de travail est déterminée par la direction du projet et varie d'un groupe à l'autre. Une liste des groupes de travail actifs est conservée sur le </w:t>
      </w:r>
      <w:hyperlink r:id="rId11" w:history="1">
        <w:r w:rsidRPr="00073BE1">
          <w:rPr>
            <w:rFonts w:ascii="Helvetica" w:eastAsia="Times New Roman" w:hAnsi="Helvetica" w:cs="Helvetica"/>
            <w:color w:val="4183C4"/>
            <w:spacing w:val="3"/>
            <w:kern w:val="0"/>
            <w:sz w:val="24"/>
            <w:szCs w:val="24"/>
            <w:u w:val="single"/>
            <w:lang w:val="fr-BE" w:eastAsia="nl-BE"/>
            <w14:ligatures w14:val="none"/>
          </w:rPr>
          <w:t xml:space="preserve">wiki OHDSI </w:t>
        </w:r>
      </w:hyperlink>
      <w:r w:rsidRPr="00073BE1">
        <w:rPr>
          <w:rFonts w:ascii="Helvetica" w:eastAsia="Times New Roman" w:hAnsi="Helvetica" w:cs="Helvetica"/>
          <w:color w:val="333333"/>
          <w:spacing w:val="3"/>
          <w:kern w:val="0"/>
          <w:sz w:val="24"/>
          <w:szCs w:val="24"/>
          <w:lang w:val="fr-BE" w:eastAsia="nl-BE"/>
          <w14:ligatures w14:val="none"/>
        </w:rPr>
        <w:t>.</w:t>
      </w:r>
    </w:p>
    <w:p w14:paraId="20695271" w14:textId="5EDFCE69" w:rsidR="003B4AAA" w:rsidRPr="00073BE1" w:rsidRDefault="003B4AAA" w:rsidP="003B4AAA">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Le tableau </w:t>
      </w:r>
      <w:hyperlink r:id="rId12" w:anchor="tab:OHDSIworkgroups" w:history="1">
        <w:r w:rsidRPr="00073BE1">
          <w:rPr>
            <w:rFonts w:ascii="Helvetica" w:eastAsia="Times New Roman" w:hAnsi="Helvetica" w:cs="Helvetica"/>
            <w:color w:val="4183C4"/>
            <w:spacing w:val="3"/>
            <w:kern w:val="0"/>
            <w:sz w:val="24"/>
            <w:szCs w:val="24"/>
            <w:u w:val="single"/>
            <w:lang w:val="fr-BE" w:eastAsia="nl-BE"/>
            <w14:ligatures w14:val="none"/>
          </w:rPr>
          <w:t xml:space="preserve">2.1 </w:t>
        </w:r>
      </w:hyperlink>
      <w:r w:rsidRPr="00073BE1">
        <w:rPr>
          <w:rFonts w:ascii="Helvetica" w:eastAsia="Times New Roman" w:hAnsi="Helvetica" w:cs="Helvetica"/>
          <w:color w:val="333333"/>
          <w:spacing w:val="3"/>
          <w:kern w:val="0"/>
          <w:sz w:val="24"/>
          <w:szCs w:val="24"/>
          <w:lang w:val="fr-BE" w:eastAsia="nl-BE"/>
          <w14:ligatures w14:val="none"/>
        </w:rPr>
        <w:t>fournit une référence rapide aux groupes de travail OHDSI actifs. Nous vous encourageons à rejoindre un appel et à en savoir plus.</w:t>
      </w:r>
      <w:r w:rsidR="00BC1E44">
        <w:rPr>
          <w:rFonts w:ascii="Helvetica" w:eastAsia="Times New Roman" w:hAnsi="Helvetica" w:cs="Helvetica"/>
          <w:color w:val="333333"/>
          <w:spacing w:val="3"/>
          <w:kern w:val="0"/>
          <w:sz w:val="24"/>
          <w:szCs w:val="24"/>
          <w:lang w:val="fr-BE" w:eastAsia="nl-BE"/>
          <w14:ligatures w14:val="none"/>
        </w:rPr>
        <w:t xml:space="preserve"> </w:t>
      </w:r>
      <w:proofErr w:type="spellStart"/>
      <w:r w:rsidR="00BC1E44">
        <w:rPr>
          <w:rFonts w:ascii="Helvetica" w:eastAsia="Times New Roman" w:hAnsi="Helvetica" w:cs="Helvetica"/>
          <w:color w:val="333333"/>
          <w:spacing w:val="3"/>
          <w:kern w:val="0"/>
          <w:sz w:val="24"/>
          <w:szCs w:val="24"/>
          <w:lang w:val="fr-BE" w:eastAsia="nl-BE"/>
          <w14:ligatures w14:val="none"/>
        </w:rPr>
        <w:t>xxxxxxxx</w:t>
      </w:r>
      <w:r w:rsidR="003A79CF">
        <w:rPr>
          <w:rFonts w:ascii="Helvetica" w:eastAsia="Times New Roman" w:hAnsi="Helvetica" w:cs="Helvetica"/>
          <w:color w:val="333333"/>
          <w:spacing w:val="3"/>
          <w:kern w:val="0"/>
          <w:sz w:val="24"/>
          <w:szCs w:val="24"/>
          <w:lang w:val="fr-BE" w:eastAsia="nl-BE"/>
          <w14:ligatures w14:val="none"/>
        </w:rPr>
        <w:t>ZZZZ</w:t>
      </w:r>
      <w:proofErr w:type="spellEnd"/>
    </w:p>
    <w:p w14:paraId="2A4202DE" w14:textId="038C8B1A" w:rsidR="00C43FF0" w:rsidRPr="00073BE1" w:rsidRDefault="00C43FF0"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p>
    <w:tbl>
      <w:tblPr>
        <w:tblpPr w:leftFromText="141" w:rightFromText="141" w:vertAnchor="text" w:horzAnchor="margin" w:tblpXSpec="center" w:tblpY="-1416"/>
        <w:tblW w:w="9639" w:type="dxa"/>
        <w:tblCellMar>
          <w:top w:w="15" w:type="dxa"/>
          <w:left w:w="15" w:type="dxa"/>
          <w:bottom w:w="15" w:type="dxa"/>
          <w:right w:w="15" w:type="dxa"/>
        </w:tblCellMar>
        <w:tblLook w:val="04A0" w:firstRow="1" w:lastRow="0" w:firstColumn="1" w:lastColumn="0" w:noHBand="0" w:noVBand="1"/>
      </w:tblPr>
      <w:tblGrid>
        <w:gridCol w:w="2065"/>
        <w:gridCol w:w="4496"/>
        <w:gridCol w:w="3078"/>
      </w:tblGrid>
      <w:tr w:rsidR="00C43FF0" w:rsidRPr="001E36D1" w14:paraId="36F04FA2" w14:textId="77777777" w:rsidTr="00596BD9">
        <w:trPr>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4174BFD6" w14:textId="27F36645" w:rsidR="00C43FF0" w:rsidRPr="00596BD9" w:rsidRDefault="00D17741" w:rsidP="00D17741">
            <w:pPr>
              <w:spacing w:after="204" w:line="240" w:lineRule="auto"/>
              <w:rPr>
                <w:rFonts w:ascii="Times New Roman" w:eastAsia="Times New Roman" w:hAnsi="Times New Roman" w:cs="Times New Roman"/>
                <w:i/>
                <w:iCs/>
                <w:kern w:val="0"/>
                <w:sz w:val="24"/>
                <w:szCs w:val="24"/>
                <w:lang w:eastAsia="nl-BE"/>
                <w14:ligatures w14:val="none"/>
              </w:rPr>
            </w:pPr>
            <w:r>
              <w:rPr>
                <w:rFonts w:ascii="Times New Roman" w:eastAsia="Times New Roman" w:hAnsi="Times New Roman" w:cs="Times New Roman"/>
                <w:i/>
                <w:iCs/>
                <w:kern w:val="0"/>
                <w:sz w:val="24"/>
                <w:szCs w:val="24"/>
                <w:lang w:eastAsia="nl-BE"/>
                <w14:ligatures w14:val="none"/>
              </w:rPr>
              <w:lastRenderedPageBreak/>
              <w:tab/>
            </w:r>
            <w:r>
              <w:rPr>
                <w:rFonts w:ascii="Times New Roman" w:eastAsia="Times New Roman" w:hAnsi="Times New Roman" w:cs="Times New Roman"/>
                <w:i/>
                <w:iCs/>
                <w:kern w:val="0"/>
                <w:sz w:val="24"/>
                <w:szCs w:val="24"/>
                <w:lang w:eastAsia="nl-BE"/>
                <w14:ligatures w14:val="none"/>
              </w:rPr>
              <w:tab/>
            </w:r>
            <w:r>
              <w:rPr>
                <w:rFonts w:ascii="Times New Roman" w:eastAsia="Times New Roman" w:hAnsi="Times New Roman" w:cs="Times New Roman"/>
                <w:i/>
                <w:iCs/>
                <w:kern w:val="0"/>
                <w:sz w:val="24"/>
                <w:szCs w:val="24"/>
                <w:lang w:eastAsia="nl-BE"/>
                <w14:ligatures w14:val="none"/>
              </w:rPr>
              <w:tab/>
            </w:r>
            <w:r w:rsidR="00C43FF0" w:rsidRPr="00596BD9">
              <w:rPr>
                <w:rFonts w:ascii="Times New Roman" w:eastAsia="Times New Roman" w:hAnsi="Times New Roman" w:cs="Times New Roman"/>
                <w:i/>
                <w:iCs/>
                <w:kern w:val="0"/>
                <w:sz w:val="24"/>
                <w:szCs w:val="24"/>
                <w:lang w:eastAsia="nl-BE"/>
                <w14:ligatures w14:val="none"/>
              </w:rPr>
              <w:t>Tableau 2.1 : Groupes de travail OHDSI notables</w:t>
            </w:r>
          </w:p>
        </w:tc>
      </w:tr>
      <w:tr w:rsidR="00C43FF0" w:rsidRPr="001E36D1" w14:paraId="1C0E30A9" w14:textId="77777777" w:rsidTr="00596BD9">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2BB9FE"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Nom du groupe de travail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48B0B54"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Objectif</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53E8F5A" w14:textId="77777777" w:rsidR="00C43FF0" w:rsidRPr="001E36D1" w:rsidRDefault="00C43FF0" w:rsidP="00C43FF0">
            <w:pPr>
              <w:spacing w:after="204" w:line="240" w:lineRule="auto"/>
              <w:rPr>
                <w:rFonts w:ascii="Times New Roman" w:eastAsia="Times New Roman" w:hAnsi="Times New Roman" w:cs="Times New Roman"/>
                <w:b/>
                <w:bCs/>
                <w:kern w:val="0"/>
                <w:sz w:val="24"/>
                <w:szCs w:val="24"/>
                <w:lang w:eastAsia="nl-BE"/>
                <w14:ligatures w14:val="none"/>
              </w:rPr>
            </w:pPr>
            <w:r w:rsidRPr="001E36D1">
              <w:rPr>
                <w:rFonts w:ascii="Times New Roman" w:eastAsia="Times New Roman" w:hAnsi="Times New Roman" w:cs="Times New Roman"/>
                <w:b/>
                <w:bCs/>
                <w:kern w:val="0"/>
                <w:sz w:val="24"/>
                <w:szCs w:val="24"/>
                <w:lang w:eastAsia="nl-BE"/>
                <w14:ligatures w14:val="none"/>
              </w:rPr>
              <w:t>Public cible</w:t>
            </w:r>
          </w:p>
        </w:tc>
      </w:tr>
      <w:tr w:rsidR="00C43FF0" w:rsidRPr="003A79CF" w14:paraId="7C9D2809"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76D896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 xml:space="preserve">Atlas et </w:t>
            </w:r>
            <w:proofErr w:type="spellStart"/>
            <w:r w:rsidRPr="001E36D1">
              <w:rPr>
                <w:rFonts w:ascii="Times New Roman" w:eastAsia="Times New Roman" w:hAnsi="Times New Roman" w:cs="Times New Roman"/>
                <w:kern w:val="0"/>
                <w:sz w:val="24"/>
                <w:szCs w:val="24"/>
                <w:lang w:eastAsia="nl-BE"/>
                <w14:ligatures w14:val="none"/>
              </w:rPr>
              <w:t>WebAPI</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03C1ABD"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Atlas et </w:t>
            </w:r>
            <w:proofErr w:type="spellStart"/>
            <w:r w:rsidRPr="00073BE1">
              <w:rPr>
                <w:rFonts w:ascii="Times New Roman" w:eastAsia="Times New Roman" w:hAnsi="Times New Roman" w:cs="Times New Roman"/>
                <w:kern w:val="0"/>
                <w:sz w:val="24"/>
                <w:szCs w:val="24"/>
                <w:lang w:val="fr-BE" w:eastAsia="nl-BE"/>
                <w14:ligatures w14:val="none"/>
              </w:rPr>
              <w:t>WebAPI</w:t>
            </w:r>
            <w:proofErr w:type="spellEnd"/>
            <w:r w:rsidRPr="00073BE1">
              <w:rPr>
                <w:rFonts w:ascii="Times New Roman" w:eastAsia="Times New Roman" w:hAnsi="Times New Roman" w:cs="Times New Roman"/>
                <w:kern w:val="0"/>
                <w:sz w:val="24"/>
                <w:szCs w:val="24"/>
                <w:lang w:val="fr-BE" w:eastAsia="nl-BE"/>
                <w14:ligatures w14:val="none"/>
              </w:rPr>
              <w:t xml:space="preserve"> font partie de l'architecture logicielle open source OHDSI qui vise à fournir des capacités d'analyse standardisées fondées sur le modèle de données commun OMOP.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CDAAF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val="en-US" w:eastAsia="nl-BE"/>
                <w14:ligatures w14:val="none"/>
              </w:rPr>
            </w:pPr>
            <w:proofErr w:type="spellStart"/>
            <w:r w:rsidRPr="001E36D1">
              <w:rPr>
                <w:rFonts w:ascii="Times New Roman" w:eastAsia="Times New Roman" w:hAnsi="Times New Roman" w:cs="Times New Roman"/>
                <w:kern w:val="0"/>
                <w:sz w:val="24"/>
                <w:szCs w:val="24"/>
                <w:lang w:val="en-US" w:eastAsia="nl-BE"/>
                <w14:ligatures w14:val="none"/>
              </w:rPr>
              <w:t>plateforme</w:t>
            </w:r>
            <w:proofErr w:type="spellEnd"/>
            <w:r w:rsidRPr="001E36D1">
              <w:rPr>
                <w:rFonts w:ascii="Times New Roman" w:eastAsia="Times New Roman" w:hAnsi="Times New Roman" w:cs="Times New Roman"/>
                <w:kern w:val="0"/>
                <w:sz w:val="24"/>
                <w:szCs w:val="24"/>
                <w:lang w:val="en-US" w:eastAsia="nl-BE"/>
                <w14:ligatures w14:val="none"/>
              </w:rPr>
              <w:t xml:space="preserve"> open source Atlas/ </w:t>
            </w:r>
            <w:proofErr w:type="spellStart"/>
            <w:r w:rsidRPr="001E36D1">
              <w:rPr>
                <w:rFonts w:ascii="Times New Roman" w:eastAsia="Times New Roman" w:hAnsi="Times New Roman" w:cs="Times New Roman"/>
                <w:kern w:val="0"/>
                <w:sz w:val="24"/>
                <w:szCs w:val="24"/>
                <w:lang w:val="en-US" w:eastAsia="nl-BE"/>
                <w14:ligatures w14:val="none"/>
              </w:rPr>
              <w:t>WebAPI</w:t>
            </w:r>
            <w:proofErr w:type="spellEnd"/>
          </w:p>
        </w:tc>
      </w:tr>
      <w:tr w:rsidR="00C43FF0" w:rsidRPr="001E36D1" w14:paraId="0CC66A7D"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15DFE6"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MDP et vocabulaire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63B537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Continuer à développer le modèle de données commun OMOP à des fins d'analyse systématique, standardisée et à grande échelle appliquée aux données cliniques des patients. Améliorer la qualité des vocabulaires standardisés en augmentant leur couverture des systèmes de codage internationaux et des aspects cliniques des soins aux patients afin de soutenir les analyses standardisées développées par d'autres groupes de travail.</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CFEF9E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Toute personne souhaitant améliorer le modèle de données commun OMOP et les vocabulaires standardisés pour répondre à tous les besoins et cas d'utilisation.</w:t>
            </w:r>
          </w:p>
        </w:tc>
      </w:tr>
      <w:tr w:rsidR="00C43FF0" w:rsidRPr="001E36D1" w14:paraId="4EFCA475"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2F00737"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Génomique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519F99" w14:textId="45380EC3"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Développez le </w:t>
            </w:r>
            <w:r>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pour intégrer les données génomiques des patients. Le groupe définira un schéma  CDM</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compatible</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 capable de stocker des informations sur les variantes génétiques issues de divers processus de séquençage.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F648985" w14:textId="3DBCB126"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r w:rsidR="003A79CF">
              <w:rPr>
                <w:rFonts w:ascii="Times New Roman" w:eastAsia="Times New Roman" w:hAnsi="Times New Roman" w:cs="Times New Roman"/>
                <w:kern w:val="0"/>
                <w:sz w:val="24"/>
                <w:szCs w:val="24"/>
                <w:lang w:eastAsia="nl-BE"/>
                <w14:ligatures w14:val="none"/>
              </w:rPr>
              <w:t xml:space="preserve">  aaaaaaaa</w:t>
            </w:r>
          </w:p>
        </w:tc>
      </w:tr>
      <w:tr w:rsidR="00C43FF0" w:rsidRPr="001E36D1" w14:paraId="464CE88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D3E0122"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Estimation au niveau de la population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EBE4D04" w14:textId="0B212DE2"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Développer des méthodes scientifiques pour la recherche observationnelle conduisant à des estimations d</w:t>
            </w:r>
            <w:r>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effets au niveau de la population qui sont précises, fiables et reproductibles, et faciliter l'utilisation de ces méthodes par la communauté.</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59D8039"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4BDBCF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F80F9AE"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Traitement du langage naturel</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1F74700" w14:textId="386B9400"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Promouvoir l'utilisation d'informations textuelles provenant de dossiers de santé électroniques (DSE) pour les études observationnelles sous l'égide d</w:t>
            </w:r>
            <w:r w:rsidR="003A3116">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Pour faciliter cet objectif, le groupe développera des méthodes et des logiciels pouvant être mis en œuvre pour utiliser des textes cliniques pour les études menées par la communauté OHDSI.</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66BAD14"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792433C1"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B634A8"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Prédiction au niveau du patient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B0EE21A"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établir un processus standardisé pour développer des modèles prédictifs précis et bien calibrés centrés sur le patient qui </w:t>
            </w:r>
            <w:r w:rsidRPr="00073BE1">
              <w:rPr>
                <w:rFonts w:ascii="Times New Roman" w:eastAsia="Times New Roman" w:hAnsi="Times New Roman" w:cs="Times New Roman"/>
                <w:kern w:val="0"/>
                <w:sz w:val="24"/>
                <w:szCs w:val="24"/>
                <w:lang w:val="fr-BE" w:eastAsia="nl-BE"/>
                <w14:ligatures w14:val="none"/>
              </w:rPr>
              <w:lastRenderedPageBreak/>
              <w:t>peuvent être utilisés pour plusieurs résultats d'intérêt et peuvent être appliqués aux données observationnelles de soins de santé de n'importe quelle sous-population de patients d'intérêt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04EDD1"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lastRenderedPageBreak/>
              <w:t>Ouvert à tous</w:t>
            </w:r>
          </w:p>
        </w:tc>
      </w:tr>
      <w:tr w:rsidR="00C43FF0" w:rsidRPr="001E36D1" w14:paraId="06C59FB7"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CE262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Bibliothèque de phénotypes Gold Standard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3DF59A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Permettre aux membres de la communauté OHDSI de trouver, d'évaluer et d'utiliser des définitions de cohortes validées par la communauté pour la recherche et d'autres activités.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A7F755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la conservation et à la validation des phénotypes</w:t>
            </w:r>
          </w:p>
        </w:tc>
      </w:tr>
      <w:tr w:rsidR="00C43FF0" w:rsidRPr="001E36D1" w14:paraId="0BB7430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68CF4F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Groupe de travail FHIR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89D83A3" w14:textId="04D9CEB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Établir la feuille de route pour l'intégration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FHIR et faire des recommandations à la communauté au sens large pour </w:t>
            </w:r>
            <w:r w:rsidR="008F47D5" w:rsidRPr="008F47D5">
              <w:t xml:space="preserve"> </w:t>
            </w:r>
            <w:r w:rsidR="008F47D5" w:rsidRPr="008F47D5">
              <w:rPr>
                <w:rFonts w:ascii="Times New Roman" w:eastAsia="Times New Roman" w:hAnsi="Times New Roman" w:cs="Times New Roman"/>
                <w:kern w:val="0"/>
                <w:sz w:val="24"/>
                <w:szCs w:val="24"/>
                <w:lang w:eastAsia="nl-BE"/>
                <w14:ligatures w14:val="none"/>
              </w:rPr>
              <w:t>optimiser </w:t>
            </w:r>
            <w:r w:rsidRPr="00073BE1">
              <w:rPr>
                <w:rFonts w:ascii="Times New Roman" w:eastAsia="Times New Roman" w:hAnsi="Times New Roman" w:cs="Times New Roman"/>
                <w:kern w:val="0"/>
                <w:sz w:val="24"/>
                <w:szCs w:val="24"/>
                <w:lang w:val="fr-BE" w:eastAsia="nl-BE"/>
                <w14:ligatures w14:val="none"/>
              </w:rPr>
              <w:t>la mise en œuvre et des données de FHIR dans la communauté des DSE pour les études d'observation basées sur OHDSI et pour diffuser les données d</w:t>
            </w:r>
            <w:r w:rsidR="008F47D5">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et les résultats de recherche via les outils basés sur FHIR et A</w:t>
            </w:r>
            <w:r w:rsidR="008F47D5">
              <w:rPr>
                <w:rFonts w:ascii="Times New Roman" w:eastAsia="Times New Roman" w:hAnsi="Times New Roman" w:cs="Times New Roman"/>
                <w:kern w:val="0"/>
                <w:sz w:val="24"/>
                <w:szCs w:val="24"/>
                <w:lang w:val="fr-BE" w:eastAsia="nl-BE"/>
                <w14:ligatures w14:val="none"/>
              </w:rPr>
              <w:t>PI</w:t>
            </w:r>
            <w:r w:rsidRPr="00073BE1">
              <w:rPr>
                <w:rFonts w:ascii="Times New Roman" w:eastAsia="Times New Roman" w:hAnsi="Times New Roman" w:cs="Times New Roman"/>
                <w:kern w:val="0"/>
                <w:sz w:val="24"/>
                <w:szCs w:val="24"/>
                <w:lang w:val="fr-BE" w:eastAsia="nl-BE"/>
                <w14:ligatures w14:val="none"/>
              </w:rPr>
              <w: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DCFE5FF"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à l'interopérabilité</w:t>
            </w:r>
          </w:p>
        </w:tc>
      </w:tr>
      <w:tr w:rsidR="00C43FF0" w:rsidRPr="001E36D1" w14:paraId="53BA840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0941448" w14:textId="62F908FA"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SIG</w:t>
            </w:r>
            <w:r w:rsidR="00171FAD">
              <w:rPr>
                <w:rFonts w:ascii="Times New Roman" w:eastAsia="Times New Roman" w:hAnsi="Times New Roman" w:cs="Times New Roman"/>
                <w:kern w:val="0"/>
                <w:sz w:val="24"/>
                <w:szCs w:val="24"/>
                <w:lang w:eastAsia="nl-BE"/>
                <w14:ligatures w14:val="none"/>
              </w:rPr>
              <w:t xml:space="preserve"> (système d’information géographique)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BDAB75F" w14:textId="7EDCFF7B"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Développe</w:t>
            </w:r>
            <w:r w:rsidR="00171FAD">
              <w:rPr>
                <w:rFonts w:ascii="Times New Roman" w:eastAsia="Times New Roman" w:hAnsi="Times New Roman" w:cs="Times New Roman"/>
                <w:kern w:val="0"/>
                <w:sz w:val="24"/>
                <w:szCs w:val="24"/>
                <w:lang w:val="fr-BE" w:eastAsia="nl-BE"/>
                <w14:ligatures w14:val="none"/>
              </w:rPr>
              <w:t>r</w:t>
            </w:r>
            <w:r w:rsidRPr="00073BE1">
              <w:rPr>
                <w:rFonts w:ascii="Times New Roman" w:eastAsia="Times New Roman" w:hAnsi="Times New Roman" w:cs="Times New Roman"/>
                <w:kern w:val="0"/>
                <w:sz w:val="24"/>
                <w:szCs w:val="24"/>
                <w:lang w:val="fr-BE" w:eastAsia="nl-BE"/>
                <w14:ligatures w14:val="none"/>
              </w:rPr>
              <w:t xml:space="preserve"> le </w:t>
            </w:r>
            <w:r w:rsidR="00171FAD">
              <w:rPr>
                <w:rFonts w:ascii="Times New Roman" w:eastAsia="Times New Roman" w:hAnsi="Times New Roman" w:cs="Times New Roman"/>
                <w:kern w:val="0"/>
                <w:sz w:val="24"/>
                <w:szCs w:val="24"/>
                <w:lang w:val="fr-BE" w:eastAsia="nl-BE"/>
                <w14:ligatures w14:val="none"/>
              </w:rPr>
              <w:t>CDM</w:t>
            </w:r>
            <w:r w:rsidRPr="00073BE1">
              <w:rPr>
                <w:rFonts w:ascii="Times New Roman" w:eastAsia="Times New Roman" w:hAnsi="Times New Roman" w:cs="Times New Roman"/>
                <w:kern w:val="0"/>
                <w:sz w:val="24"/>
                <w:szCs w:val="24"/>
                <w:lang w:val="fr-BE" w:eastAsia="nl-BE"/>
                <w14:ligatures w14:val="none"/>
              </w:rPr>
              <w:t xml:space="preserve"> OMOP et </w:t>
            </w:r>
            <w:r w:rsidR="00171FAD">
              <w:rPr>
                <w:rFonts w:ascii="Times New Roman" w:eastAsia="Times New Roman" w:hAnsi="Times New Roman" w:cs="Times New Roman"/>
                <w:kern w:val="0"/>
                <w:sz w:val="24"/>
                <w:szCs w:val="24"/>
                <w:lang w:val="fr-BE" w:eastAsia="nl-BE"/>
                <w14:ligatures w14:val="none"/>
              </w:rPr>
              <w:t>optimiser</w:t>
            </w:r>
            <w:r w:rsidRPr="00073BE1">
              <w:rPr>
                <w:rFonts w:ascii="Times New Roman" w:eastAsia="Times New Roman" w:hAnsi="Times New Roman" w:cs="Times New Roman"/>
                <w:kern w:val="0"/>
                <w:sz w:val="24"/>
                <w:szCs w:val="24"/>
                <w:lang w:val="fr-BE" w:eastAsia="nl-BE"/>
                <w14:ligatures w14:val="none"/>
              </w:rPr>
              <w:t xml:space="preserve"> les outils OHDSI afin que les antécédents d'exposition environnementale des patients puissent être liés à leurs phénotypes cliniques.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B9673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attributs géographiques liés à la santé</w:t>
            </w:r>
          </w:p>
        </w:tc>
      </w:tr>
      <w:tr w:rsidR="00C43FF0" w:rsidRPr="001E36D1" w14:paraId="7492BBE7"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568A7FC"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Essais cliniques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B015068"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Comprendre les cas d'utilisation d'essais cliniques dans lesquels la plateforme et l'écosystème OHDSI peuvent faciliter les essais sous tous leurs aspects, et aider à piloter les mises à jour des outils OHDSI à prendre en charge.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C7661CC"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s'intéressent aux essais cliniques</w:t>
            </w:r>
          </w:p>
        </w:tc>
      </w:tr>
      <w:tr w:rsidR="00C43FF0" w:rsidRPr="001E36D1" w14:paraId="2925447C"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C3F833B"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THÉMIS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B9A4114"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L'objectif de THEMIS est de développer des conventions standards, au-delà des conventions OMOP CDM, pour garantir que les protocoles ETL conçus sur chaque </w:t>
            </w:r>
            <w:r w:rsidRPr="00073BE1">
              <w:rPr>
                <w:rFonts w:ascii="Times New Roman" w:eastAsia="Times New Roman" w:hAnsi="Times New Roman" w:cs="Times New Roman"/>
                <w:kern w:val="0"/>
                <w:sz w:val="24"/>
                <w:szCs w:val="24"/>
                <w:lang w:val="fr-BE" w:eastAsia="nl-BE"/>
                <w14:ligatures w14:val="none"/>
              </w:rPr>
              <w:lastRenderedPageBreak/>
              <w:t>site OMOP sont de la plus haute qualité, reproductibles et efficaces.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7BF8385"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p>
        </w:tc>
      </w:tr>
      <w:tr w:rsidR="00C43FF0" w:rsidRPr="001E36D1" w14:paraId="427496FE"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C1013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Métadonnées et annotations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8598A35" w14:textId="06A546DD"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 xml:space="preserve">Notre objectif est de définir un processus standard pour stocker les métadonnées et les annotations créées par des humains et des machines dans le </w:t>
            </w:r>
            <w:r w:rsidR="00102A90">
              <w:rPr>
                <w:rFonts w:ascii="Times New Roman" w:eastAsia="Times New Roman" w:hAnsi="Times New Roman" w:cs="Times New Roman"/>
                <w:kern w:val="0"/>
                <w:sz w:val="24"/>
                <w:szCs w:val="24"/>
                <w:lang w:val="fr-BE" w:eastAsia="nl-BE"/>
                <w14:ligatures w14:val="none"/>
              </w:rPr>
              <w:t>M</w:t>
            </w:r>
            <w:r w:rsidRPr="00073BE1">
              <w:rPr>
                <w:rFonts w:ascii="Times New Roman" w:eastAsia="Times New Roman" w:hAnsi="Times New Roman" w:cs="Times New Roman"/>
                <w:kern w:val="0"/>
                <w:sz w:val="24"/>
                <w:szCs w:val="24"/>
                <w:lang w:val="fr-BE" w:eastAsia="nl-BE"/>
                <w14:ligatures w14:val="none"/>
              </w:rPr>
              <w:t xml:space="preserve">odèle de </w:t>
            </w:r>
            <w:r w:rsidR="00102A90">
              <w:rPr>
                <w:rFonts w:ascii="Times New Roman" w:eastAsia="Times New Roman" w:hAnsi="Times New Roman" w:cs="Times New Roman"/>
                <w:kern w:val="0"/>
                <w:sz w:val="24"/>
                <w:szCs w:val="24"/>
                <w:lang w:val="fr-BE" w:eastAsia="nl-BE"/>
                <w14:ligatures w14:val="none"/>
              </w:rPr>
              <w:t>D</w:t>
            </w:r>
            <w:r w:rsidRPr="00073BE1">
              <w:rPr>
                <w:rFonts w:ascii="Times New Roman" w:eastAsia="Times New Roman" w:hAnsi="Times New Roman" w:cs="Times New Roman"/>
                <w:kern w:val="0"/>
                <w:sz w:val="24"/>
                <w:szCs w:val="24"/>
                <w:lang w:val="fr-BE" w:eastAsia="nl-BE"/>
                <w14:ligatures w14:val="none"/>
              </w:rPr>
              <w:t xml:space="preserve">onnées </w:t>
            </w:r>
            <w:r w:rsidR="00102A90">
              <w:rPr>
                <w:rFonts w:ascii="Times New Roman" w:eastAsia="Times New Roman" w:hAnsi="Times New Roman" w:cs="Times New Roman"/>
                <w:kern w:val="0"/>
                <w:sz w:val="24"/>
                <w:szCs w:val="24"/>
                <w:lang w:val="fr-BE" w:eastAsia="nl-BE"/>
                <w14:ligatures w14:val="none"/>
              </w:rPr>
              <w:t>C</w:t>
            </w:r>
            <w:r w:rsidRPr="00073BE1">
              <w:rPr>
                <w:rFonts w:ascii="Times New Roman" w:eastAsia="Times New Roman" w:hAnsi="Times New Roman" w:cs="Times New Roman"/>
                <w:kern w:val="0"/>
                <w:sz w:val="24"/>
                <w:szCs w:val="24"/>
                <w:lang w:val="fr-BE" w:eastAsia="nl-BE"/>
                <w14:ligatures w14:val="none"/>
              </w:rPr>
              <w:t>ommun afin de garantir que les chercheurs peuvent consommer et créer des artefacts</w:t>
            </w:r>
            <w:r w:rsidR="00102A90" w:rsidRPr="00073BE1">
              <w:rPr>
                <w:rFonts w:ascii="Times New Roman" w:eastAsia="Times New Roman" w:hAnsi="Times New Roman" w:cs="Times New Roman"/>
                <w:kern w:val="0"/>
                <w:sz w:val="24"/>
                <w:szCs w:val="24"/>
                <w:lang w:val="fr-BE" w:eastAsia="nl-BE"/>
                <w14:ligatures w14:val="none"/>
              </w:rPr>
              <w:t xml:space="preserve"> </w:t>
            </w:r>
            <w:r w:rsidRPr="00073BE1">
              <w:rPr>
                <w:rFonts w:ascii="Times New Roman" w:eastAsia="Times New Roman" w:hAnsi="Times New Roman" w:cs="Times New Roman"/>
                <w:kern w:val="0"/>
                <w:sz w:val="24"/>
                <w:szCs w:val="24"/>
                <w:lang w:val="fr-BE" w:eastAsia="nl-BE"/>
                <w14:ligatures w14:val="none"/>
              </w:rPr>
              <w:t xml:space="preserve">de données </w:t>
            </w:r>
            <w:r w:rsidR="00722D18" w:rsidRPr="00073BE1">
              <w:rPr>
                <w:rFonts w:ascii="Times New Roman" w:eastAsia="Times New Roman" w:hAnsi="Times New Roman" w:cs="Times New Roman"/>
                <w:kern w:val="0"/>
                <w:sz w:val="24"/>
                <w:szCs w:val="24"/>
                <w:lang w:val="fr-BE" w:eastAsia="nl-BE"/>
                <w14:ligatures w14:val="none"/>
              </w:rPr>
              <w:t xml:space="preserve"> utiles </w:t>
            </w:r>
            <w:r w:rsidRPr="00073BE1">
              <w:rPr>
                <w:rFonts w:ascii="Times New Roman" w:eastAsia="Times New Roman" w:hAnsi="Times New Roman" w:cs="Times New Roman"/>
                <w:kern w:val="0"/>
                <w:sz w:val="24"/>
                <w:szCs w:val="24"/>
                <w:lang w:val="fr-BE" w:eastAsia="nl-BE"/>
                <w14:ligatures w14:val="none"/>
              </w:rPr>
              <w:t>sur des ensembles de données d'observation.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E17CF33"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628DCC8D" w14:textId="77777777" w:rsidTr="00596BD9">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DD16259"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Données de santé générées par les patients (PGHD)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B69C2B"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L'objectif de ce groupe de travail serait de développer des conventions ETL, un processus d'intégration avec les données cliniques et un processus analytique pour le PGHD, qui est généré via un téléphone intelligent/une application/des appareils portables.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C91DB10"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Ouvert à tous</w:t>
            </w:r>
          </w:p>
        </w:tc>
      </w:tr>
      <w:tr w:rsidR="00C43FF0" w:rsidRPr="001E36D1" w14:paraId="3B0A8794" w14:textId="77777777" w:rsidTr="00596BD9">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4ED31F5"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Les femmes de l’OHDSI</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AA2840E"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Offrir un forum permettant aux femmes de la communauté OHDSI de se réunir et de discuter des défis auxquels elles sont confrontées en tant que femmes travaillant dans les sciences, la technologie, l'ingénierie et les mathématiques (STEM). Notre objectif est de faciliter les discussions au cours desquelles les femmes peuvent partager leurs points de vue, soulever leurs préoccupations, proposer des idées sur la manière dont la communauté OHDSI peut soutenir les femmes dans les domaines STEM et, en fin de compte, inspirer les femmes à devenir des leaders au sein de la communauté et de leurs domaines respectifs.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7B0F742" w14:textId="77777777"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Ouvert à tous ceux qui s'identifient à cette mission</w:t>
            </w:r>
          </w:p>
        </w:tc>
      </w:tr>
      <w:tr w:rsidR="00C43FF0" w:rsidRPr="001E36D1" w14:paraId="3EE2C405" w14:textId="77777777" w:rsidTr="00596BD9">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E00021F" w14:textId="77777777" w:rsidR="00C43FF0" w:rsidRPr="001E36D1" w:rsidRDefault="00C43FF0" w:rsidP="00C43FF0">
            <w:pPr>
              <w:spacing w:after="204" w:line="240" w:lineRule="auto"/>
              <w:rPr>
                <w:rFonts w:ascii="Times New Roman" w:eastAsia="Times New Roman" w:hAnsi="Times New Roman" w:cs="Times New Roman"/>
                <w:kern w:val="0"/>
                <w:sz w:val="24"/>
                <w:szCs w:val="24"/>
                <w:lang w:eastAsia="nl-BE"/>
                <w14:ligatures w14:val="none"/>
              </w:rPr>
            </w:pPr>
            <w:r w:rsidRPr="001E36D1">
              <w:rPr>
                <w:rFonts w:ascii="Times New Roman" w:eastAsia="Times New Roman" w:hAnsi="Times New Roman" w:cs="Times New Roman"/>
                <w:kern w:val="0"/>
                <w:sz w:val="24"/>
                <w:szCs w:val="24"/>
                <w:lang w:eastAsia="nl-BE"/>
                <w14:ligatures w14:val="none"/>
              </w:rPr>
              <w:t>Comité de pilotage</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15E3270" w14:textId="17EF4DEA" w:rsidR="00C43FF0" w:rsidRPr="00073BE1" w:rsidRDefault="00C43FF0" w:rsidP="00C43FF0">
            <w:pPr>
              <w:spacing w:after="204" w:line="240" w:lineRule="auto"/>
              <w:rPr>
                <w:rFonts w:ascii="Times New Roman" w:eastAsia="Times New Roman" w:hAnsi="Times New Roman" w:cs="Times New Roman"/>
                <w:kern w:val="0"/>
                <w:sz w:val="24"/>
                <w:szCs w:val="24"/>
                <w:lang w:val="fr-BE" w:eastAsia="nl-BE"/>
                <w14:ligatures w14:val="none"/>
              </w:rPr>
            </w:pPr>
            <w:r w:rsidRPr="00073BE1">
              <w:rPr>
                <w:rFonts w:ascii="Times New Roman" w:eastAsia="Times New Roman" w:hAnsi="Times New Roman" w:cs="Times New Roman"/>
                <w:kern w:val="0"/>
                <w:sz w:val="24"/>
                <w:szCs w:val="24"/>
                <w:lang w:val="fr-BE" w:eastAsia="nl-BE"/>
                <w14:ligatures w14:val="none"/>
              </w:rPr>
              <w:t>Défendre la vision et les valeurs de la mission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OHDSI en veillant à ce que toutes les activités et événements d</w:t>
            </w:r>
            <w:r w:rsidR="00722D18">
              <w:rPr>
                <w:rFonts w:ascii="Times New Roman" w:eastAsia="Times New Roman" w:hAnsi="Times New Roman" w:cs="Times New Roman"/>
                <w:kern w:val="0"/>
                <w:sz w:val="24"/>
                <w:szCs w:val="24"/>
                <w:lang w:val="fr-BE" w:eastAsia="nl-BE"/>
                <w14:ligatures w14:val="none"/>
              </w:rPr>
              <w:t>’</w:t>
            </w:r>
            <w:r w:rsidRPr="00073BE1">
              <w:rPr>
                <w:rFonts w:ascii="Times New Roman" w:eastAsia="Times New Roman" w:hAnsi="Times New Roman" w:cs="Times New Roman"/>
                <w:kern w:val="0"/>
                <w:sz w:val="24"/>
                <w:szCs w:val="24"/>
                <w:lang w:val="fr-BE" w:eastAsia="nl-BE"/>
                <w14:ligatures w14:val="none"/>
              </w:rPr>
              <w:t xml:space="preserve">OHDSI soient alignés sur les besoins de </w:t>
            </w:r>
            <w:r w:rsidRPr="00073BE1">
              <w:rPr>
                <w:rFonts w:ascii="Times New Roman" w:eastAsia="Times New Roman" w:hAnsi="Times New Roman" w:cs="Times New Roman"/>
                <w:kern w:val="0"/>
                <w:sz w:val="24"/>
                <w:szCs w:val="24"/>
                <w:lang w:val="fr-BE" w:eastAsia="nl-BE"/>
                <w14:ligatures w14:val="none"/>
              </w:rPr>
              <w:lastRenderedPageBreak/>
              <w:t>notre communauté en pleine croissance. En outre, le groupe sert de groupe consultatif pour le centre de coordination de l'OHDSI basé à Columbia en fournissant des conseils sur l'orientation future de l'OHDSI.</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5C197A1" w14:textId="30F05039" w:rsidR="00C43FF0" w:rsidRPr="001E36D1" w:rsidRDefault="00722D18" w:rsidP="00C43FF0">
            <w:pPr>
              <w:spacing w:after="204" w:line="240" w:lineRule="auto"/>
              <w:rPr>
                <w:rFonts w:ascii="Times New Roman" w:eastAsia="Times New Roman" w:hAnsi="Times New Roman" w:cs="Times New Roman"/>
                <w:kern w:val="0"/>
                <w:sz w:val="24"/>
                <w:szCs w:val="24"/>
                <w:lang w:eastAsia="nl-BE"/>
                <w14:ligatures w14:val="none"/>
              </w:rPr>
            </w:pPr>
            <w:r>
              <w:rPr>
                <w:rFonts w:ascii="Times New Roman" w:eastAsia="Times New Roman" w:hAnsi="Times New Roman" w:cs="Times New Roman"/>
                <w:kern w:val="0"/>
                <w:sz w:val="24"/>
                <w:szCs w:val="24"/>
                <w:lang w:val="fr-BE" w:eastAsia="nl-BE"/>
                <w14:ligatures w14:val="none"/>
              </w:rPr>
              <w:lastRenderedPageBreak/>
              <w:t>L</w:t>
            </w:r>
            <w:r w:rsidRPr="00073BE1">
              <w:rPr>
                <w:rFonts w:ascii="Times New Roman" w:eastAsia="Times New Roman" w:hAnsi="Times New Roman" w:cs="Times New Roman"/>
                <w:kern w:val="0"/>
                <w:sz w:val="24"/>
                <w:szCs w:val="24"/>
                <w:lang w:val="fr-BE" w:eastAsia="nl-BE"/>
                <w14:ligatures w14:val="none"/>
              </w:rPr>
              <w:t xml:space="preserve">eaders </w:t>
            </w:r>
            <w:r w:rsidR="00C43FF0" w:rsidRPr="001E36D1">
              <w:rPr>
                <w:rFonts w:ascii="Times New Roman" w:eastAsia="Times New Roman" w:hAnsi="Times New Roman" w:cs="Times New Roman"/>
                <w:kern w:val="0"/>
                <w:sz w:val="24"/>
                <w:szCs w:val="24"/>
                <w:lang w:eastAsia="nl-BE"/>
                <w14:ligatures w14:val="none"/>
              </w:rPr>
              <w:t>au sein la communauté</w:t>
            </w:r>
          </w:p>
        </w:tc>
      </w:tr>
    </w:tbl>
    <w:p w14:paraId="3FDE39E3" w14:textId="6EC5881C" w:rsidR="001E36D1" w:rsidRPr="001E36D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eastAsia="nl-BE"/>
          <w14:ligatures w14:val="none"/>
        </w:rPr>
      </w:pPr>
      <w:r w:rsidRPr="001E36D1">
        <w:rPr>
          <w:rFonts w:ascii="Helvetica" w:eastAsia="Times New Roman" w:hAnsi="Helvetica" w:cs="Helvetica"/>
          <w:b/>
          <w:bCs/>
          <w:color w:val="333333"/>
          <w:spacing w:val="3"/>
          <w:kern w:val="0"/>
          <w:sz w:val="36"/>
          <w:szCs w:val="36"/>
          <w:lang w:eastAsia="nl-BE"/>
          <w14:ligatures w14:val="none"/>
        </w:rPr>
        <w:t>2.1.5 OHDSI Chapitres</w:t>
      </w:r>
      <w:r w:rsidR="00D33CD1">
        <w:rPr>
          <w:rFonts w:ascii="Helvetica" w:eastAsia="Times New Roman" w:hAnsi="Helvetica" w:cs="Helvetica"/>
          <w:b/>
          <w:bCs/>
          <w:color w:val="333333"/>
          <w:spacing w:val="3"/>
          <w:kern w:val="0"/>
          <w:sz w:val="36"/>
          <w:szCs w:val="36"/>
          <w:lang w:eastAsia="nl-BE"/>
          <w14:ligatures w14:val="none"/>
        </w:rPr>
        <w:t xml:space="preserve"> </w:t>
      </w:r>
      <w:r w:rsidR="00D33CD1" w:rsidRPr="001E36D1">
        <w:rPr>
          <w:rFonts w:ascii="Helvetica" w:eastAsia="Times New Roman" w:hAnsi="Helvetica" w:cs="Helvetica"/>
          <w:b/>
          <w:bCs/>
          <w:color w:val="333333"/>
          <w:spacing w:val="3"/>
          <w:kern w:val="0"/>
          <w:sz w:val="36"/>
          <w:szCs w:val="36"/>
          <w:lang w:eastAsia="nl-BE"/>
          <w14:ligatures w14:val="none"/>
        </w:rPr>
        <w:t>Régiona</w:t>
      </w:r>
      <w:r w:rsidR="00D33CD1">
        <w:rPr>
          <w:rFonts w:ascii="Helvetica" w:eastAsia="Times New Roman" w:hAnsi="Helvetica" w:cs="Helvetica"/>
          <w:b/>
          <w:bCs/>
          <w:color w:val="333333"/>
          <w:spacing w:val="3"/>
          <w:kern w:val="0"/>
          <w:sz w:val="36"/>
          <w:szCs w:val="36"/>
          <w:lang w:eastAsia="nl-BE"/>
          <w14:ligatures w14:val="none"/>
        </w:rPr>
        <w:t>ux</w:t>
      </w:r>
    </w:p>
    <w:p w14:paraId="4B5F8658" w14:textId="72118951"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représente un groupe de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situés dans une zone géographique qui souhaitent organiser des événements et des réunions de réseautage local pour aborder des problématiques spécifiques à leur situation géographique. Aujourd'hui, les chapitres régionaux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comprennent OHDSI en Europe </w:t>
      </w:r>
      <w:hyperlink r:id="rId13" w:anchor="fn4"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4 </w:t>
        </w:r>
      </w:hyperlink>
      <w:r w:rsidRPr="00073BE1">
        <w:rPr>
          <w:rFonts w:ascii="Helvetica" w:eastAsia="Times New Roman" w:hAnsi="Helvetica" w:cs="Helvetica"/>
          <w:color w:val="333333"/>
          <w:spacing w:val="3"/>
          <w:kern w:val="0"/>
          <w:sz w:val="24"/>
          <w:szCs w:val="24"/>
          <w:lang w:val="fr-BE" w:eastAsia="nl-BE"/>
          <w14:ligatures w14:val="none"/>
        </w:rPr>
        <w:t xml:space="preserve">, OHDSI en Corée du Sud </w:t>
      </w:r>
      <w:hyperlink r:id="rId14" w:anchor="fn5"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5 </w:t>
        </w:r>
      </w:hyperlink>
      <w:r w:rsidRPr="00073BE1">
        <w:rPr>
          <w:rFonts w:ascii="Helvetica" w:eastAsia="Times New Roman" w:hAnsi="Helvetica" w:cs="Helvetica"/>
          <w:color w:val="333333"/>
          <w:spacing w:val="3"/>
          <w:kern w:val="0"/>
          <w:sz w:val="24"/>
          <w:szCs w:val="24"/>
          <w:lang w:val="fr-BE" w:eastAsia="nl-BE"/>
          <w14:ligatures w14:val="none"/>
        </w:rPr>
        <w:t>et</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 xml:space="preserve">OHDSI en Chine. </w:t>
      </w:r>
      <w:hyperlink r:id="rId15" w:anchor="fn6" w:history="1">
        <w:r w:rsidRPr="00073BE1">
          <w:rPr>
            <w:rFonts w:ascii="Helvetica" w:eastAsia="Times New Roman" w:hAnsi="Helvetica" w:cs="Helvetica"/>
            <w:color w:val="4183C4"/>
            <w:spacing w:val="3"/>
            <w:kern w:val="0"/>
            <w:sz w:val="20"/>
            <w:szCs w:val="20"/>
            <w:u w:val="single"/>
            <w:vertAlign w:val="superscript"/>
            <w:lang w:val="fr-BE" w:eastAsia="nl-BE"/>
            <w14:ligatures w14:val="none"/>
          </w:rPr>
          <w:t xml:space="preserve">6 </w:t>
        </w:r>
      </w:hyperlink>
      <w:r w:rsidRPr="00073BE1">
        <w:rPr>
          <w:rFonts w:ascii="Helvetica" w:eastAsia="Times New Roman" w:hAnsi="Helvetica" w:cs="Helvetica"/>
          <w:color w:val="333333"/>
          <w:spacing w:val="3"/>
          <w:kern w:val="0"/>
          <w:sz w:val="24"/>
          <w:szCs w:val="24"/>
          <w:lang w:val="fr-BE" w:eastAsia="nl-BE"/>
          <w14:ligatures w14:val="none"/>
        </w:rPr>
        <w:t>Si vous souhaitez créer une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OHDSI dans votre région, vous pouvez le faire en suivant le processus de la section régionale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décrit sur le </w:t>
      </w:r>
      <w:hyperlink r:id="rId16" w:history="1">
        <w:r w:rsidRPr="00073BE1">
          <w:rPr>
            <w:rFonts w:ascii="Helvetica" w:eastAsia="Times New Roman" w:hAnsi="Helvetica" w:cs="Helvetica"/>
            <w:color w:val="4183C4"/>
            <w:spacing w:val="3"/>
            <w:kern w:val="0"/>
            <w:sz w:val="24"/>
            <w:szCs w:val="24"/>
            <w:u w:val="single"/>
            <w:lang w:val="fr-BE" w:eastAsia="nl-BE"/>
            <w14:ligatures w14:val="none"/>
          </w:rPr>
          <w:t>site Web d</w:t>
        </w:r>
        <w:r w:rsidR="00D33CD1">
          <w:rPr>
            <w:rFonts w:ascii="Helvetica" w:eastAsia="Times New Roman" w:hAnsi="Helvetica" w:cs="Helvetica"/>
            <w:color w:val="4183C4"/>
            <w:spacing w:val="3"/>
            <w:kern w:val="0"/>
            <w:sz w:val="24"/>
            <w:szCs w:val="24"/>
            <w:u w:val="single"/>
            <w:lang w:val="fr-BE" w:eastAsia="nl-BE"/>
            <w14:ligatures w14:val="none"/>
          </w:rPr>
          <w:t>’</w:t>
        </w:r>
        <w:r w:rsidRPr="00073BE1">
          <w:rPr>
            <w:rFonts w:ascii="Helvetica" w:eastAsia="Times New Roman" w:hAnsi="Helvetica" w:cs="Helvetica"/>
            <w:color w:val="4183C4"/>
            <w:spacing w:val="3"/>
            <w:kern w:val="0"/>
            <w:sz w:val="24"/>
            <w:szCs w:val="24"/>
            <w:u w:val="single"/>
            <w:lang w:val="fr-BE" w:eastAsia="nl-BE"/>
            <w14:ligatures w14:val="none"/>
          </w:rPr>
          <w:t xml:space="preserve">OHDSI </w:t>
        </w:r>
      </w:hyperlink>
      <w:r w:rsidRPr="00073BE1">
        <w:rPr>
          <w:rFonts w:ascii="Helvetica" w:eastAsia="Times New Roman" w:hAnsi="Helvetica" w:cs="Helvetica"/>
          <w:color w:val="333333"/>
          <w:spacing w:val="3"/>
          <w:kern w:val="0"/>
          <w:sz w:val="24"/>
          <w:szCs w:val="24"/>
          <w:lang w:val="fr-BE" w:eastAsia="nl-BE"/>
          <w14:ligatures w14:val="none"/>
        </w:rPr>
        <w:t>.</w:t>
      </w:r>
    </w:p>
    <w:p w14:paraId="2AB1ADC5" w14:textId="77777777" w:rsidR="001E36D1" w:rsidRPr="00073BE1" w:rsidRDefault="001E36D1" w:rsidP="001E36D1">
      <w:pPr>
        <w:shd w:val="clear" w:color="auto" w:fill="FFFFFF"/>
        <w:spacing w:before="306" w:after="204" w:line="240" w:lineRule="auto"/>
        <w:outlineLvl w:val="2"/>
        <w:rPr>
          <w:rFonts w:ascii="Helvetica" w:eastAsia="Times New Roman" w:hAnsi="Helvetica" w:cs="Helvetica"/>
          <w:b/>
          <w:bCs/>
          <w:color w:val="333333"/>
          <w:spacing w:val="3"/>
          <w:kern w:val="0"/>
          <w:sz w:val="36"/>
          <w:szCs w:val="36"/>
          <w:lang w:val="fr-BE" w:eastAsia="nl-BE"/>
          <w14:ligatures w14:val="none"/>
        </w:rPr>
      </w:pPr>
      <w:r w:rsidRPr="00073BE1">
        <w:rPr>
          <w:rFonts w:ascii="Helvetica" w:eastAsia="Times New Roman" w:hAnsi="Helvetica" w:cs="Helvetica"/>
          <w:b/>
          <w:bCs/>
          <w:color w:val="333333"/>
          <w:spacing w:val="3"/>
          <w:kern w:val="0"/>
          <w:sz w:val="36"/>
          <w:szCs w:val="36"/>
          <w:lang w:val="fr-BE" w:eastAsia="nl-BE"/>
          <w14:ligatures w14:val="none"/>
        </w:rPr>
        <w:t>2.1.6 Réseau de recherche OHDSI</w:t>
      </w:r>
    </w:p>
    <w:p w14:paraId="7D642333" w14:textId="6BA56C9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De nombreux collaborateurs d</w:t>
      </w:r>
      <w:r w:rsidR="00D33CD1">
        <w:rPr>
          <w:rFonts w:ascii="Helvetica" w:eastAsia="Times New Roman" w:hAnsi="Helvetica" w:cs="Helvetica"/>
          <w:color w:val="333333"/>
          <w:spacing w:val="3"/>
          <w:kern w:val="0"/>
          <w:sz w:val="24"/>
          <w:szCs w:val="24"/>
          <w:lang w:val="fr-BE" w:eastAsia="nl-BE"/>
          <w14:ligatures w14:val="none"/>
        </w:rPr>
        <w:t>’</w:t>
      </w:r>
      <w:r w:rsidRPr="00073BE1">
        <w:rPr>
          <w:rFonts w:ascii="Helvetica" w:eastAsia="Times New Roman" w:hAnsi="Helvetica" w:cs="Helvetica"/>
          <w:color w:val="333333"/>
          <w:spacing w:val="3"/>
          <w:kern w:val="0"/>
          <w:sz w:val="24"/>
          <w:szCs w:val="24"/>
          <w:lang w:val="fr-BE" w:eastAsia="nl-BE"/>
          <w14:ligatures w14:val="none"/>
        </w:rPr>
        <w:t xml:space="preserve">OHDSI souhaitent convertir leurs données dans le </w:t>
      </w:r>
      <w:r w:rsidR="00D33CD1">
        <w:rPr>
          <w:rFonts w:ascii="Helvetica" w:eastAsia="Times New Roman" w:hAnsi="Helvetica" w:cs="Helvetica"/>
          <w:color w:val="333333"/>
          <w:spacing w:val="3"/>
          <w:kern w:val="0"/>
          <w:sz w:val="24"/>
          <w:szCs w:val="24"/>
          <w:lang w:val="fr-BE" w:eastAsia="nl-BE"/>
          <w14:ligatures w14:val="none"/>
        </w:rPr>
        <w:t>M</w:t>
      </w:r>
      <w:r w:rsidRPr="00073BE1">
        <w:rPr>
          <w:rFonts w:ascii="Helvetica" w:eastAsia="Times New Roman" w:hAnsi="Helvetica" w:cs="Helvetica"/>
          <w:color w:val="333333"/>
          <w:spacing w:val="3"/>
          <w:kern w:val="0"/>
          <w:sz w:val="24"/>
          <w:szCs w:val="24"/>
          <w:lang w:val="fr-BE" w:eastAsia="nl-BE"/>
          <w14:ligatures w14:val="none"/>
        </w:rPr>
        <w:t xml:space="preserve">odèle de </w:t>
      </w:r>
      <w:r w:rsidR="00D33CD1">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 xml:space="preserve">onnées </w:t>
      </w:r>
      <w:r w:rsidR="00D33CD1">
        <w:rPr>
          <w:rFonts w:ascii="Helvetica" w:eastAsia="Times New Roman" w:hAnsi="Helvetica" w:cs="Helvetica"/>
          <w:color w:val="333333"/>
          <w:spacing w:val="3"/>
          <w:kern w:val="0"/>
          <w:sz w:val="24"/>
          <w:szCs w:val="24"/>
          <w:lang w:val="fr-BE" w:eastAsia="nl-BE"/>
          <w14:ligatures w14:val="none"/>
        </w:rPr>
        <w:t>C</w:t>
      </w:r>
      <w:r w:rsidRPr="00073BE1">
        <w:rPr>
          <w:rFonts w:ascii="Helvetica" w:eastAsia="Times New Roman" w:hAnsi="Helvetica" w:cs="Helvetica"/>
          <w:color w:val="333333"/>
          <w:spacing w:val="3"/>
          <w:kern w:val="0"/>
          <w:sz w:val="24"/>
          <w:szCs w:val="24"/>
          <w:lang w:val="fr-BE" w:eastAsia="nl-BE"/>
          <w14:ligatures w14:val="none"/>
        </w:rPr>
        <w:t>ommun OMOP. Le réseau de recherche OHDSI représente une communauté mondiale diversifiée de bases de données d'observation qui ont subi des processus d'extraction-transformation-chargement (</w:t>
      </w:r>
      <w:proofErr w:type="spellStart"/>
      <w:r w:rsidR="00D33CD1" w:rsidRPr="00D33CD1">
        <w:rPr>
          <w:rFonts w:ascii="Helvetica" w:eastAsia="Times New Roman" w:hAnsi="Helvetica" w:cs="Helvetica"/>
          <w:color w:val="333333"/>
          <w:spacing w:val="3"/>
          <w:kern w:val="0"/>
          <w:sz w:val="24"/>
          <w:szCs w:val="24"/>
          <w:lang w:val="fr-BE" w:eastAsia="nl-BE"/>
          <w14:ligatures w14:val="none"/>
        </w:rPr>
        <w:t>Extract-Transform-Load</w:t>
      </w:r>
      <w:proofErr w:type="spellEnd"/>
      <w:r w:rsidR="00D33CD1" w:rsidRPr="00073BE1">
        <w:rPr>
          <w:rFonts w:ascii="Helvetica" w:eastAsia="Times New Roman" w:hAnsi="Helvetica" w:cs="Helvetica"/>
          <w:color w:val="333333"/>
          <w:spacing w:val="3"/>
          <w:kern w:val="0"/>
          <w:sz w:val="24"/>
          <w:szCs w:val="24"/>
          <w:lang w:val="fr-BE" w:eastAsia="nl-BE"/>
          <w14:ligatures w14:val="none"/>
        </w:rPr>
        <w:t xml:space="preserve"> </w:t>
      </w:r>
      <w:r w:rsidR="00D33CD1">
        <w:rPr>
          <w:rFonts w:ascii="Helvetica" w:eastAsia="Times New Roman" w:hAnsi="Helvetica" w:cs="Helvetica"/>
          <w:color w:val="333333"/>
          <w:spacing w:val="3"/>
          <w:kern w:val="0"/>
          <w:sz w:val="24"/>
          <w:szCs w:val="24"/>
          <w:lang w:val="fr-BE" w:eastAsia="nl-BE"/>
          <w14:ligatures w14:val="none"/>
        </w:rPr>
        <w:t xml:space="preserve">/ </w:t>
      </w:r>
      <w:r w:rsidRPr="00073BE1">
        <w:rPr>
          <w:rFonts w:ascii="Helvetica" w:eastAsia="Times New Roman" w:hAnsi="Helvetica" w:cs="Helvetica"/>
          <w:color w:val="333333"/>
          <w:spacing w:val="3"/>
          <w:kern w:val="0"/>
          <w:sz w:val="24"/>
          <w:szCs w:val="24"/>
          <w:lang w:val="fr-BE" w:eastAsia="nl-BE"/>
          <w14:ligatures w14:val="none"/>
        </w:rPr>
        <w:t>ETL) pour devenir conformes à l'OMOP. Si votre parcours dans la communauté OHDSI inclut la transformation des données, de nombreuses ressources communautaires sont disponibles pour vous aider dans votre parcours, notamment des didacticiels sur le MDP</w:t>
      </w:r>
      <w:r w:rsidR="00D33CD1">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et les vocabulaires OMOP, des outils disponibles gratuitement pour aider à la conversion et des groupes de travail ciblant des domaines ou des types spécifiques de conversions de données. . Les collaborateurs </w:t>
      </w:r>
      <w:r w:rsidR="003A6ED7">
        <w:rPr>
          <w:rFonts w:ascii="Helvetica" w:eastAsia="Times New Roman" w:hAnsi="Helvetica" w:cs="Helvetica"/>
          <w:color w:val="333333"/>
          <w:spacing w:val="3"/>
          <w:kern w:val="0"/>
          <w:sz w:val="24"/>
          <w:szCs w:val="24"/>
          <w:lang w:val="fr-BE" w:eastAsia="nl-BE"/>
          <w14:ligatures w14:val="none"/>
        </w:rPr>
        <w:t>d</w:t>
      </w:r>
      <w:r w:rsidRPr="00073BE1">
        <w:rPr>
          <w:rFonts w:ascii="Helvetica" w:eastAsia="Times New Roman" w:hAnsi="Helvetica" w:cs="Helvetica"/>
          <w:color w:val="333333"/>
          <w:spacing w:val="3"/>
          <w:kern w:val="0"/>
          <w:sz w:val="24"/>
          <w:szCs w:val="24"/>
          <w:lang w:val="fr-BE" w:eastAsia="nl-BE"/>
          <w14:ligatures w14:val="none"/>
        </w:rPr>
        <w:t>'OHDSI sont encouragés à utiliser le forum OHDSI pour discuter et résoudre les problèmes qui surviennent lors des conversions CDM.</w:t>
      </w:r>
    </w:p>
    <w:p w14:paraId="05A7440E" w14:textId="77777777" w:rsidR="001E36D1" w:rsidRPr="00073BE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val="fr-BE" w:eastAsia="nl-BE"/>
          <w14:ligatures w14:val="none"/>
        </w:rPr>
      </w:pPr>
      <w:r w:rsidRPr="00073BE1">
        <w:rPr>
          <w:rFonts w:ascii="Helvetica" w:eastAsia="Times New Roman" w:hAnsi="Helvetica" w:cs="Helvetica"/>
          <w:b/>
          <w:bCs/>
          <w:color w:val="333333"/>
          <w:spacing w:val="3"/>
          <w:kern w:val="0"/>
          <w:sz w:val="42"/>
          <w:szCs w:val="42"/>
          <w:lang w:val="fr-BE" w:eastAsia="nl-BE"/>
          <w14:ligatures w14:val="none"/>
        </w:rPr>
        <w:t>2.2 Où vous situez-vous</w:t>
      </w:r>
    </w:p>
    <w:p w14:paraId="7CEA8F8B" w14:textId="79D404C5" w:rsidR="001E36D1" w:rsidRPr="00073BE1" w:rsidRDefault="003A6ED7"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Pr>
          <w:rFonts w:ascii="Helvetica" w:eastAsia="Times New Roman" w:hAnsi="Helvetica" w:cs="Helvetica"/>
          <w:color w:val="333333"/>
          <w:spacing w:val="3"/>
          <w:kern w:val="0"/>
          <w:sz w:val="24"/>
          <w:szCs w:val="24"/>
          <w:lang w:val="fr-BE" w:eastAsia="nl-BE"/>
          <w14:ligatures w14:val="none"/>
        </w:rPr>
        <w:t>A ce stade v</w:t>
      </w:r>
      <w:r w:rsidR="001E36D1" w:rsidRPr="00073BE1">
        <w:rPr>
          <w:rFonts w:ascii="Helvetica" w:eastAsia="Times New Roman" w:hAnsi="Helvetica" w:cs="Helvetica"/>
          <w:color w:val="333333"/>
          <w:spacing w:val="3"/>
          <w:kern w:val="0"/>
          <w:sz w:val="24"/>
          <w:szCs w:val="24"/>
          <w:lang w:val="fr-BE" w:eastAsia="nl-BE"/>
          <w14:ligatures w14:val="none"/>
        </w:rPr>
        <w:t xml:space="preserve">ous vous demandez peut-être: </w:t>
      </w:r>
      <w:r w:rsidR="001E36D1" w:rsidRPr="00073BE1">
        <w:rPr>
          <w:rFonts w:ascii="Helvetica" w:eastAsia="Times New Roman" w:hAnsi="Helvetica" w:cs="Helvetica"/>
          <w:i/>
          <w:iCs/>
          <w:color w:val="333333"/>
          <w:spacing w:val="3"/>
          <w:kern w:val="0"/>
          <w:sz w:val="24"/>
          <w:szCs w:val="24"/>
          <w:lang w:val="fr-BE" w:eastAsia="nl-BE"/>
          <w14:ligatures w14:val="none"/>
        </w:rPr>
        <w:t>quelle est ma place dans la communauté OHDSI ?</w:t>
      </w:r>
    </w:p>
    <w:p w14:paraId="4D91CC1E" w14:textId="20107416"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chercheur clinicien qui cherche à démarrer une étude. </w:t>
      </w:r>
      <w:r w:rsidRPr="00073BE1">
        <w:rPr>
          <w:rFonts w:ascii="Helvetica" w:eastAsia="Times New Roman" w:hAnsi="Helvetica" w:cs="Helvetica"/>
          <w:color w:val="333333"/>
          <w:spacing w:val="3"/>
          <w:kern w:val="0"/>
          <w:sz w:val="24"/>
          <w:szCs w:val="24"/>
          <w:lang w:val="fr-BE" w:eastAsia="nl-BE"/>
          <w14:ligatures w14:val="none"/>
        </w:rPr>
        <w:t xml:space="preserve">Si vous êtes un chercheur clinicien intéressé à utiliser le réseau de recherche OHDSI pour répondre à une question spécifique – peut-être même publier un article – vous êtes au bon endroit. Vous pouvez commencer par publier votre idée sur le </w:t>
      </w:r>
      <w:hyperlink r:id="rId17" w:history="1">
        <w:r w:rsidRPr="00073BE1">
          <w:rPr>
            <w:rFonts w:ascii="Helvetica" w:eastAsia="Times New Roman" w:hAnsi="Helvetica" w:cs="Helvetica"/>
            <w:color w:val="4183C4"/>
            <w:spacing w:val="3"/>
            <w:kern w:val="0"/>
            <w:sz w:val="24"/>
            <w:szCs w:val="24"/>
            <w:u w:val="single"/>
            <w:lang w:val="fr-BE" w:eastAsia="nl-BE"/>
            <w14:ligatures w14:val="none"/>
          </w:rPr>
          <w:t xml:space="preserve">sujet </w:t>
        </w:r>
        <w:r w:rsidRPr="00073BE1">
          <w:rPr>
            <w:rFonts w:ascii="Helvetica" w:eastAsia="Times New Roman" w:hAnsi="Helvetica" w:cs="Helvetica"/>
            <w:color w:val="4183C4"/>
            <w:spacing w:val="3"/>
            <w:kern w:val="0"/>
            <w:sz w:val="24"/>
            <w:szCs w:val="24"/>
            <w:u w:val="single"/>
            <w:lang w:val="fr-BE" w:eastAsia="nl-BE"/>
            <w14:ligatures w14:val="none"/>
          </w:rPr>
          <w:lastRenderedPageBreak/>
          <w:t xml:space="preserve">des chercheurs de l’OHDSI </w:t>
        </w:r>
      </w:hyperlink>
      <w:r w:rsidRPr="00073BE1">
        <w:rPr>
          <w:rFonts w:ascii="Helvetica" w:eastAsia="Times New Roman" w:hAnsi="Helvetica" w:cs="Helvetica"/>
          <w:color w:val="333333"/>
          <w:spacing w:val="3"/>
          <w:kern w:val="0"/>
          <w:sz w:val="24"/>
          <w:szCs w:val="24"/>
          <w:lang w:val="fr-BE" w:eastAsia="nl-BE"/>
          <w14:ligatures w14:val="none"/>
        </w:rPr>
        <w:t xml:space="preserve">sur le forum d’OHDSI. Cela vous aidera à entrer en contact avec des chercheurs partageant les mêmes intérêts. OHDSI aime publier et dispose de nombreuses ressources pour accélérer la transformation de votre question de recherche en analyse et en article. Vous pouvez trouver plus d'informations dans les chapitres </w:t>
      </w:r>
      <w:hyperlink r:id="rId18" w:anchor="Characteriz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11 </w:t>
        </w:r>
      </w:hyperlink>
      <w:r w:rsidRPr="00073BE1">
        <w:rPr>
          <w:rFonts w:ascii="Helvetica" w:eastAsia="Times New Roman" w:hAnsi="Helvetica" w:cs="Helvetica"/>
          <w:color w:val="333333"/>
          <w:spacing w:val="3"/>
          <w:kern w:val="0"/>
          <w:sz w:val="24"/>
          <w:szCs w:val="24"/>
          <w:lang w:val="fr-BE" w:eastAsia="nl-BE"/>
          <w14:ligatures w14:val="none"/>
        </w:rPr>
        <w:t xml:space="preserve">, </w:t>
      </w:r>
      <w:hyperlink r:id="rId19" w:anchor="PopulationLevelEstimation" w:history="1">
        <w:r w:rsidRPr="00073BE1">
          <w:rPr>
            <w:rFonts w:ascii="Helvetica" w:eastAsia="Times New Roman" w:hAnsi="Helvetica" w:cs="Helvetica"/>
            <w:color w:val="4183C4"/>
            <w:spacing w:val="3"/>
            <w:kern w:val="0"/>
            <w:sz w:val="24"/>
            <w:szCs w:val="24"/>
            <w:u w:val="single"/>
            <w:lang w:val="fr-BE" w:eastAsia="nl-BE"/>
            <w14:ligatures w14:val="none"/>
          </w:rPr>
          <w:t xml:space="preserve">12 </w:t>
        </w:r>
      </w:hyperlink>
      <w:r w:rsidRPr="00073BE1">
        <w:rPr>
          <w:rFonts w:ascii="Helvetica" w:eastAsia="Times New Roman" w:hAnsi="Helvetica" w:cs="Helvetica"/>
          <w:color w:val="333333"/>
          <w:spacing w:val="3"/>
          <w:kern w:val="0"/>
          <w:sz w:val="24"/>
          <w:szCs w:val="24"/>
          <w:lang w:val="fr-BE" w:eastAsia="nl-BE"/>
          <w14:ligatures w14:val="none"/>
        </w:rPr>
        <w:t xml:space="preserve">et </w:t>
      </w:r>
      <w:hyperlink r:id="rId20" w:anchor="PatientLevelPrediction" w:history="1">
        <w:r w:rsidRPr="00073BE1">
          <w:rPr>
            <w:rFonts w:ascii="Helvetica" w:eastAsia="Times New Roman" w:hAnsi="Helvetica" w:cs="Helvetica"/>
            <w:color w:val="4183C4"/>
            <w:spacing w:val="3"/>
            <w:kern w:val="0"/>
            <w:sz w:val="24"/>
            <w:szCs w:val="24"/>
            <w:u w:val="single"/>
            <w:lang w:val="fr-BE" w:eastAsia="nl-BE"/>
            <w14:ligatures w14:val="none"/>
          </w:rPr>
          <w:t xml:space="preserve">13 </w:t>
        </w:r>
      </w:hyperlink>
      <w:r w:rsidRPr="00073BE1">
        <w:rPr>
          <w:rFonts w:ascii="Helvetica" w:eastAsia="Times New Roman" w:hAnsi="Helvetica" w:cs="Helvetica"/>
          <w:color w:val="333333"/>
          <w:spacing w:val="3"/>
          <w:kern w:val="0"/>
          <w:sz w:val="24"/>
          <w:szCs w:val="24"/>
          <w:lang w:val="fr-BE" w:eastAsia="nl-BE"/>
          <w14:ligatures w14:val="none"/>
        </w:rPr>
        <w:t>.</w:t>
      </w:r>
    </w:p>
    <w:p w14:paraId="6D508837" w14:textId="626A635A"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souhaite lire et consommer les informations produites par la communauté OHDSI. </w:t>
      </w:r>
      <w:r w:rsidRPr="00073BE1">
        <w:rPr>
          <w:rFonts w:ascii="Helvetica" w:eastAsia="Times New Roman" w:hAnsi="Helvetica" w:cs="Helvetica"/>
          <w:color w:val="333333"/>
          <w:spacing w:val="3"/>
          <w:kern w:val="0"/>
          <w:sz w:val="24"/>
          <w:szCs w:val="24"/>
          <w:lang w:val="fr-BE" w:eastAsia="nl-BE"/>
          <w14:ligatures w14:val="none"/>
        </w:rPr>
        <w:t xml:space="preserve">Que vous soyez un patient, un clinicien en exercice ou un expert dans le domaine des soins de santé, OHDSI souhaite vous fournir des preuves de haute qualité pour vous aider à mieux comprendre les résultats en matière de santé. Cela fait peut-être un moment que vous n'avez pas écrit de code. Peut-être que vous ne programmez jamais. Vous avez une place dans cette communauté. Nous vous considérons comme des </w:t>
      </w:r>
      <w:r w:rsidRPr="00073BE1">
        <w:rPr>
          <w:rFonts w:ascii="Helvetica" w:eastAsia="Times New Roman" w:hAnsi="Helvetica" w:cs="Helvetica"/>
          <w:i/>
          <w:iCs/>
          <w:color w:val="333333"/>
          <w:spacing w:val="3"/>
          <w:kern w:val="0"/>
          <w:sz w:val="24"/>
          <w:szCs w:val="24"/>
          <w:lang w:val="fr-BE" w:eastAsia="nl-BE"/>
          <w14:ligatures w14:val="none"/>
        </w:rPr>
        <w:t>consommateurs de données probantes</w:t>
      </w:r>
      <w:r w:rsidRPr="00073BE1">
        <w:rPr>
          <w:rFonts w:ascii="Helvetica" w:eastAsia="Times New Roman" w:hAnsi="Helvetica" w:cs="Helvetica"/>
          <w:color w:val="333333"/>
          <w:spacing w:val="3"/>
          <w:kern w:val="0"/>
          <w:sz w:val="24"/>
          <w:szCs w:val="24"/>
          <w:lang w:val="fr-BE" w:eastAsia="nl-BE"/>
          <w14:ligatures w14:val="none"/>
        </w:rPr>
        <w:t xml:space="preserve"> : vous êtes ceux qui transforment la recherche de l’OHDSI en action. Vous êtes en train de passer au crible les preuves que l'OHDSI a générées et génère, souhaitant peut-être également suggérer des questions pertinentes pour vous. Nous vous invitons à vous joindre à la discussion. Commencez à poser des questions sur le </w:t>
      </w:r>
      <w:hyperlink r:id="rId21" w:history="1">
        <w:r w:rsidRPr="00073BE1">
          <w:rPr>
            <w:rFonts w:ascii="Helvetica" w:eastAsia="Times New Roman" w:hAnsi="Helvetica" w:cs="Helvetica"/>
            <w:color w:val="4183C4"/>
            <w:spacing w:val="3"/>
            <w:kern w:val="0"/>
            <w:sz w:val="24"/>
            <w:szCs w:val="24"/>
            <w:u w:val="single"/>
            <w:lang w:val="fr-BE" w:eastAsia="nl-BE"/>
            <w14:ligatures w14:val="none"/>
          </w:rPr>
          <w:t xml:space="preserve">forum OHDSI </w:t>
        </w:r>
      </w:hyperlink>
      <w:r w:rsidRPr="00073BE1">
        <w:rPr>
          <w:rFonts w:ascii="Helvetica" w:eastAsia="Times New Roman" w:hAnsi="Helvetica" w:cs="Helvetica"/>
          <w:color w:val="333333"/>
          <w:spacing w:val="3"/>
          <w:kern w:val="0"/>
          <w:sz w:val="24"/>
          <w:szCs w:val="24"/>
          <w:lang w:val="fr-BE" w:eastAsia="nl-BE"/>
          <w14:ligatures w14:val="none"/>
        </w:rPr>
        <w:t>. Participez aux appels communautaires et découvrez les dernières recherches. Assistez aux symposiums OHDSI et aux réunions en face-à-face pour vous engager directement avec la communauté. Vos questions sont une partie importante de la communauté OHDSI. Exprimez-vous et aidez-nous à en savoir plus sur les preuves que vous recherchez !</w:t>
      </w:r>
    </w:p>
    <w:p w14:paraId="4586A6B5" w14:textId="162A69AF"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travaille dans un rôle de leadership en soins de santé. Je peux être propriétaire de données et/ou en représenter un. J'évalue l'utilité des outils analytiques OMOP CDM et OHDSI pour mon organisation. </w:t>
      </w:r>
      <w:r w:rsidRPr="00073BE1">
        <w:rPr>
          <w:rFonts w:ascii="Helvetica" w:eastAsia="Times New Roman" w:hAnsi="Helvetica" w:cs="Helvetica"/>
          <w:color w:val="333333"/>
          <w:spacing w:val="3"/>
          <w:kern w:val="0"/>
          <w:sz w:val="24"/>
          <w:szCs w:val="24"/>
          <w:lang w:val="fr-BE" w:eastAsia="nl-BE"/>
          <w14:ligatures w14:val="none"/>
        </w:rPr>
        <w:t xml:space="preserve">En tant qu'administrateur/dirigeant d'une organisation, vous avez peut-être entendu parler d'OHDSI et êtes curieux de savoir que le CDM OMOP pourrait fonctionner pour vos cas d'utilisation. Vous pouvez commencer par consulter les documents </w:t>
      </w:r>
      <w:hyperlink r:id="rId22" w:history="1">
        <w:r w:rsidRPr="00073BE1">
          <w:rPr>
            <w:rFonts w:ascii="Helvetica" w:eastAsia="Times New Roman" w:hAnsi="Helvetica" w:cs="Helvetica"/>
            <w:color w:val="4183C4"/>
            <w:spacing w:val="3"/>
            <w:kern w:val="0"/>
            <w:sz w:val="24"/>
            <w:szCs w:val="24"/>
            <w:u w:val="single"/>
            <w:lang w:val="fr-BE" w:eastAsia="nl-BE"/>
            <w14:ligatures w14:val="none"/>
          </w:rPr>
          <w:t xml:space="preserve">sur les événements passés d’OHDSI </w:t>
        </w:r>
      </w:hyperlink>
      <w:r w:rsidRPr="00073BE1">
        <w:rPr>
          <w:rFonts w:ascii="Helvetica" w:eastAsia="Times New Roman" w:hAnsi="Helvetica" w:cs="Helvetica"/>
          <w:color w:val="333333"/>
          <w:spacing w:val="3"/>
          <w:kern w:val="0"/>
          <w:sz w:val="24"/>
          <w:szCs w:val="24"/>
          <w:lang w:val="fr-BE" w:eastAsia="nl-BE"/>
          <w14:ligatures w14:val="none"/>
        </w:rPr>
        <w:t xml:space="preserve">pour voir l’ensemble des recherches. Vous pouvez rejoindre un appel communautaire et simplement écouter. Vous constaterez peut-être également que le chapitre </w:t>
      </w:r>
      <w:hyperlink r:id="rId23" w:anchor="DataAnalyticsUseCases" w:history="1">
        <w:r w:rsidRPr="00073BE1">
          <w:rPr>
            <w:rFonts w:ascii="Helvetica" w:eastAsia="Times New Roman" w:hAnsi="Helvetica" w:cs="Helvetica"/>
            <w:color w:val="4183C4"/>
            <w:spacing w:val="3"/>
            <w:kern w:val="0"/>
            <w:sz w:val="24"/>
            <w:szCs w:val="24"/>
            <w:u w:val="single"/>
            <w:lang w:val="fr-BE" w:eastAsia="nl-BE"/>
            <w14:ligatures w14:val="none"/>
          </w:rPr>
          <w:t xml:space="preserve">7 </w:t>
        </w:r>
      </w:hyperlink>
      <w:r w:rsidRPr="00073BE1">
        <w:rPr>
          <w:rFonts w:ascii="Helvetica" w:eastAsia="Times New Roman" w:hAnsi="Helvetica" w:cs="Helvetica"/>
          <w:color w:val="333333"/>
          <w:spacing w:val="3"/>
          <w:kern w:val="0"/>
          <w:sz w:val="24"/>
          <w:szCs w:val="24"/>
          <w:lang w:val="fr-BE" w:eastAsia="nl-BE"/>
          <w14:ligatures w14:val="none"/>
        </w:rPr>
        <w:t>(Cas d'utilisation de l'analyse de données) vous aide à comprendre le type de recherche que les outils d'analyse OMOP CDM et OHDSI peuvent permettre. La Communauté OHDSI est là pour vous accompagner dans votre parcours. N'hésitez pas à vous exprimer et à demander des exemples si vous êtes intéressé par des domaines spécifiques. Plus de 200 organisations à travers le monde collaborent au sein de l'OHDSI, il existe de nombreuses histoires de réussite pour aider à mettre en valeur la valeur de cette communauté.</w:t>
      </w:r>
    </w:p>
    <w:p w14:paraId="59B649FD" w14:textId="09E5B11C"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administrateur de base de données qui cherche à ETL/convertir les données de mon institution vers le MDP OMOP. </w:t>
      </w:r>
      <w:r w:rsidRPr="00073BE1">
        <w:rPr>
          <w:rFonts w:ascii="Helvetica" w:eastAsia="Times New Roman" w:hAnsi="Helvetica" w:cs="Helvetica"/>
          <w:color w:val="333333"/>
          <w:spacing w:val="3"/>
          <w:kern w:val="0"/>
          <w:sz w:val="24"/>
          <w:szCs w:val="24"/>
          <w:lang w:val="fr-BE" w:eastAsia="nl-BE"/>
          <w14:ligatures w14:val="none"/>
        </w:rPr>
        <w:t xml:space="preserve">Choisir de « </w:t>
      </w:r>
      <w:proofErr w:type="spellStart"/>
      <w:r w:rsidRPr="00073BE1">
        <w:rPr>
          <w:rFonts w:ascii="Helvetica" w:eastAsia="Times New Roman" w:hAnsi="Helvetica" w:cs="Helvetica"/>
          <w:color w:val="333333"/>
          <w:spacing w:val="3"/>
          <w:kern w:val="0"/>
          <w:sz w:val="24"/>
          <w:szCs w:val="24"/>
          <w:lang w:val="fr-BE" w:eastAsia="nl-BE"/>
          <w14:ligatures w14:val="none"/>
        </w:rPr>
        <w:t>OMOP</w:t>
      </w:r>
      <w:r w:rsidR="00DA0E7D">
        <w:rPr>
          <w:rFonts w:ascii="Helvetica" w:eastAsia="Times New Roman" w:hAnsi="Helvetica" w:cs="Helvetica"/>
          <w:color w:val="333333"/>
          <w:spacing w:val="3"/>
          <w:kern w:val="0"/>
          <w:sz w:val="24"/>
          <w:szCs w:val="24"/>
          <w:lang w:val="fr-BE" w:eastAsia="nl-BE"/>
          <w14:ligatures w14:val="none"/>
        </w:rPr>
        <w:t>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vos données est une entreprise nouvelle et intéressante. Si vous débutez tout juste votre processus ETL, consultez les </w:t>
      </w:r>
      <w:hyperlink r:id="rId24" w:history="1">
        <w:r w:rsidRPr="00073BE1">
          <w:rPr>
            <w:rFonts w:ascii="Helvetica" w:eastAsia="Times New Roman" w:hAnsi="Helvetica" w:cs="Helvetica"/>
            <w:color w:val="4183C4"/>
            <w:spacing w:val="3"/>
            <w:kern w:val="0"/>
            <w:sz w:val="24"/>
            <w:szCs w:val="24"/>
            <w:u w:val="single"/>
            <w:lang w:val="fr-BE" w:eastAsia="nl-BE"/>
            <w14:ligatures w14:val="none"/>
          </w:rPr>
          <w:t xml:space="preserve">diapositives du didacticiel ETL de la communauté OHDSI </w:t>
        </w:r>
      </w:hyperlink>
      <w:r w:rsidRPr="00073BE1">
        <w:rPr>
          <w:rFonts w:ascii="Helvetica" w:eastAsia="Times New Roman" w:hAnsi="Helvetica" w:cs="Helvetica"/>
          <w:color w:val="333333"/>
          <w:spacing w:val="3"/>
          <w:kern w:val="0"/>
          <w:sz w:val="24"/>
          <w:szCs w:val="24"/>
          <w:lang w:val="fr-BE" w:eastAsia="nl-BE"/>
          <w14:ligatures w14:val="none"/>
        </w:rPr>
        <w:t xml:space="preserve">ou inscrivez-vous pour la prochaine offre lors d'un prochain symposium OHDSI. </w:t>
      </w:r>
      <w:r w:rsidR="00D3784B">
        <w:rPr>
          <w:rFonts w:ascii="Helvetica" w:eastAsia="Times New Roman" w:hAnsi="Helvetica" w:cs="Helvetica"/>
          <w:color w:val="333333"/>
          <w:spacing w:val="3"/>
          <w:kern w:val="0"/>
          <w:sz w:val="24"/>
          <w:szCs w:val="24"/>
          <w:lang w:val="fr-BE" w:eastAsia="nl-BE"/>
          <w14:ligatures w14:val="none"/>
        </w:rPr>
        <w:t>Envisagez de</w:t>
      </w:r>
      <w:r w:rsidRPr="00073BE1">
        <w:rPr>
          <w:rFonts w:ascii="Helvetica" w:eastAsia="Times New Roman" w:hAnsi="Helvetica" w:cs="Helvetica"/>
          <w:color w:val="333333"/>
          <w:spacing w:val="3"/>
          <w:kern w:val="0"/>
          <w:sz w:val="24"/>
          <w:szCs w:val="24"/>
          <w:lang w:val="fr-BE" w:eastAsia="nl-BE"/>
          <w14:ligatures w14:val="none"/>
        </w:rPr>
        <w:t xml:space="preserve"> </w:t>
      </w:r>
      <w:r w:rsidR="00D3784B">
        <w:rPr>
          <w:rFonts w:ascii="Helvetica" w:eastAsia="Times New Roman" w:hAnsi="Helvetica" w:cs="Helvetica"/>
          <w:color w:val="333333"/>
          <w:spacing w:val="3"/>
          <w:kern w:val="0"/>
          <w:sz w:val="24"/>
          <w:szCs w:val="24"/>
          <w:lang w:val="fr-BE" w:eastAsia="nl-BE"/>
          <w14:ligatures w14:val="none"/>
        </w:rPr>
        <w:t>vous connecter</w:t>
      </w:r>
      <w:r w:rsidRPr="00073BE1">
        <w:rPr>
          <w:rFonts w:ascii="Helvetica" w:eastAsia="Times New Roman" w:hAnsi="Helvetica" w:cs="Helvetica"/>
          <w:color w:val="333333"/>
          <w:spacing w:val="3"/>
          <w:kern w:val="0"/>
          <w:sz w:val="24"/>
          <w:szCs w:val="24"/>
          <w:lang w:val="fr-BE" w:eastAsia="nl-BE"/>
          <w14:ligatures w14:val="none"/>
        </w:rPr>
        <w:t xml:space="preserve"> aux appels du groupe de travail THEMIS et </w:t>
      </w:r>
      <w:r w:rsidR="00D3784B">
        <w:rPr>
          <w:rFonts w:ascii="Helvetica" w:eastAsia="Times New Roman" w:hAnsi="Helvetica" w:cs="Helvetica"/>
          <w:color w:val="333333"/>
          <w:spacing w:val="3"/>
          <w:kern w:val="0"/>
          <w:sz w:val="24"/>
          <w:szCs w:val="24"/>
          <w:lang w:val="fr-BE" w:eastAsia="nl-BE"/>
          <w14:ligatures w14:val="none"/>
        </w:rPr>
        <w:t>de poser vos questions au</w:t>
      </w:r>
      <w:r w:rsidRPr="00073BE1">
        <w:rPr>
          <w:rFonts w:ascii="Helvetica" w:eastAsia="Times New Roman" w:hAnsi="Helvetica" w:cs="Helvetica"/>
          <w:color w:val="333333"/>
          <w:spacing w:val="3"/>
          <w:kern w:val="0"/>
          <w:sz w:val="24"/>
          <w:szCs w:val="24"/>
          <w:lang w:val="fr-BE" w:eastAsia="nl-BE"/>
          <w14:ligatures w14:val="none"/>
        </w:rPr>
        <w:t xml:space="preserve"> forum OHDSI. Vous trouverez une richesse de connaissances dans la communauté qui souhaite vous aider à réussir la mise en œuvre du MDP</w:t>
      </w:r>
      <w:r w:rsidR="00D3784B">
        <w:rPr>
          <w:rFonts w:ascii="Helvetica" w:eastAsia="Times New Roman" w:hAnsi="Helvetica" w:cs="Helvetica"/>
          <w:color w:val="333333"/>
          <w:spacing w:val="3"/>
          <w:kern w:val="0"/>
          <w:sz w:val="24"/>
          <w:szCs w:val="24"/>
          <w:lang w:val="fr-BE" w:eastAsia="nl-BE"/>
          <w14:ligatures w14:val="none"/>
        </w:rPr>
        <w:t>(CDM)</w:t>
      </w:r>
      <w:r w:rsidRPr="00073BE1">
        <w:rPr>
          <w:rFonts w:ascii="Helvetica" w:eastAsia="Times New Roman" w:hAnsi="Helvetica" w:cs="Helvetica"/>
          <w:color w:val="333333"/>
          <w:spacing w:val="3"/>
          <w:kern w:val="0"/>
          <w:sz w:val="24"/>
          <w:szCs w:val="24"/>
          <w:lang w:val="fr-BE" w:eastAsia="nl-BE"/>
          <w14:ligatures w14:val="none"/>
        </w:rPr>
        <w:t xml:space="preserve"> OMOP. Ne soyez pas timide !</w:t>
      </w:r>
    </w:p>
    <w:p w14:paraId="41415FC1"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biostatisticien et/ou développeur de méthodes intéressé à contribuer à la pile d'outils OHDSI. </w:t>
      </w:r>
      <w:r w:rsidRPr="00073BE1">
        <w:rPr>
          <w:rFonts w:ascii="Helvetica" w:eastAsia="Times New Roman" w:hAnsi="Helvetica" w:cs="Helvetica"/>
          <w:color w:val="333333"/>
          <w:spacing w:val="3"/>
          <w:kern w:val="0"/>
          <w:sz w:val="24"/>
          <w:szCs w:val="24"/>
          <w:lang w:val="fr-BE" w:eastAsia="nl-BE"/>
          <w14:ligatures w14:val="none"/>
        </w:rPr>
        <w:t xml:space="preserve">Vous maîtrisez R. Vous savez comment vous engager </w:t>
      </w:r>
      <w:r w:rsidRPr="00073BE1">
        <w:rPr>
          <w:rFonts w:ascii="Helvetica" w:eastAsia="Times New Roman" w:hAnsi="Helvetica" w:cs="Helvetica"/>
          <w:color w:val="333333"/>
          <w:spacing w:val="3"/>
          <w:kern w:val="0"/>
          <w:sz w:val="24"/>
          <w:szCs w:val="24"/>
          <w:lang w:val="fr-BE" w:eastAsia="nl-BE"/>
          <w14:ligatures w14:val="none"/>
        </w:rPr>
        <w:lastRenderedPageBreak/>
        <w:t xml:space="preserve">dans Git. Surtout, vous êtes désireux d'apporter votre expertise à la bibliothèque de méthodes OHDSI et de développer davantage ces méthodologies. Vous voudrez commencer par rejoindre les appels du groupe de travail sur l'estimation au niveau de la population ou sur la prévision au niveau des patients pour en savoir plus sur les priorités actuelles de la communauté. Lorsque vous utilisez les outils OHDSI, vous pouvez également déposer les problèmes sous le dépôt GitHub correspondant (par exemple, s'il s'agit d'un problème de package SQL </w:t>
      </w:r>
      <w:proofErr w:type="spellStart"/>
      <w:r w:rsidRPr="00073BE1">
        <w:rPr>
          <w:rFonts w:ascii="Helvetica" w:eastAsia="Times New Roman" w:hAnsi="Helvetica" w:cs="Helvetica"/>
          <w:color w:val="333333"/>
          <w:spacing w:val="3"/>
          <w:kern w:val="0"/>
          <w:sz w:val="24"/>
          <w:szCs w:val="24"/>
          <w:lang w:val="fr-BE" w:eastAsia="nl-BE"/>
          <w14:ligatures w14:val="none"/>
        </w:rPr>
        <w:t>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vous le déposerez sous le dépôt GitHub pour OHDSI/ </w:t>
      </w:r>
      <w:proofErr w:type="spellStart"/>
      <w:r w:rsidRPr="00073BE1">
        <w:rPr>
          <w:rFonts w:ascii="Helvetica" w:eastAsia="Times New Roman" w:hAnsi="Helvetica" w:cs="Helvetica"/>
          <w:color w:val="333333"/>
          <w:spacing w:val="3"/>
          <w:kern w:val="0"/>
          <w:sz w:val="24"/>
          <w:szCs w:val="24"/>
          <w:lang w:val="fr-BE" w:eastAsia="nl-BE"/>
          <w14:ligatures w14:val="none"/>
        </w:rPr>
        <w:t>SqlRender</w:t>
      </w:r>
      <w:proofErr w:type="spellEnd"/>
      <w:r w:rsidRPr="00073BE1">
        <w:rPr>
          <w:rFonts w:ascii="Helvetica" w:eastAsia="Times New Roman" w:hAnsi="Helvetica" w:cs="Helvetica"/>
          <w:color w:val="333333"/>
          <w:spacing w:val="3"/>
          <w:kern w:val="0"/>
          <w:sz w:val="24"/>
          <w:szCs w:val="24"/>
          <w:lang w:val="fr-BE" w:eastAsia="nl-BE"/>
          <w14:ligatures w14:val="none"/>
        </w:rPr>
        <w:t xml:space="preserve"> ). Nous apprécions vos contributions!</w:t>
      </w:r>
    </w:p>
    <w:p w14:paraId="040337B9" w14:textId="5C85025E"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développeur de logiciels intéressé par la création d'un outil qui complète la pile d'outils OHDSI. </w:t>
      </w:r>
      <w:r w:rsidRPr="00073BE1">
        <w:rPr>
          <w:rFonts w:ascii="Helvetica" w:eastAsia="Times New Roman" w:hAnsi="Helvetica" w:cs="Helvetica"/>
          <w:color w:val="333333"/>
          <w:spacing w:val="3"/>
          <w:kern w:val="0"/>
          <w:sz w:val="24"/>
          <w:szCs w:val="24"/>
          <w:lang w:val="fr-BE" w:eastAsia="nl-BE"/>
          <w14:ligatures w14:val="none"/>
        </w:rPr>
        <w:t>Bienvenue dans la communauté ! Dans le cadre de la mission OHDSI, nos outils sont open source et régis sous licences Apache. Vous êtes invités à développer des solutions qui complètent la pile d’outils OHDSI. N'hésitez pas à rejoindre un groupe de travail et à présenter vos idées. N’oubliez pas que OHDSI est fortement investi dans la science ouverte et la collaboration ouverte. Les algorithmes et solutions logicielles propriétaires sont les bienvenus mais ne constituent pas l’objectif principal de nos efforts de développement de logiciels.</w:t>
      </w:r>
    </w:p>
    <w:p w14:paraId="0A7D6810"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consultant cherchant à conseiller la communauté OHDSI. </w:t>
      </w:r>
      <w:r w:rsidRPr="00073BE1">
        <w:rPr>
          <w:rFonts w:ascii="Helvetica" w:eastAsia="Times New Roman" w:hAnsi="Helvetica" w:cs="Helvetica"/>
          <w:color w:val="333333"/>
          <w:spacing w:val="3"/>
          <w:kern w:val="0"/>
          <w:sz w:val="24"/>
          <w:szCs w:val="24"/>
          <w:lang w:val="fr-BE" w:eastAsia="nl-BE"/>
          <w14:ligatures w14:val="none"/>
        </w:rPr>
        <w:t>Bienvenue dans la communauté ! Votre expertise est précieuse et appréciée. Vous êtes invités à promouvoir vos services sur le Forum OHDSI, le cas échéant. Vous êtes invité à nous rejoindre aux tutoriels OHDSI et envisagez de redonner en apportant votre expertise dans les actes du symposium et les réunions en face-à-face de l'OHDSI tout au long de l'année.</w:t>
      </w:r>
    </w:p>
    <w:p w14:paraId="080DD59A" w14:textId="77777777" w:rsidR="001E36D1" w:rsidRPr="00073BE1" w:rsidRDefault="001E36D1" w:rsidP="001E36D1">
      <w:pPr>
        <w:shd w:val="clear" w:color="auto" w:fill="FFFFFF"/>
        <w:spacing w:after="204"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b/>
          <w:bCs/>
          <w:color w:val="333333"/>
          <w:spacing w:val="3"/>
          <w:kern w:val="0"/>
          <w:sz w:val="24"/>
          <w:szCs w:val="24"/>
          <w:lang w:val="fr-BE" w:eastAsia="nl-BE"/>
          <w14:ligatures w14:val="none"/>
        </w:rPr>
        <w:t xml:space="preserve">Je suis un étudiant souhaitant en savoir plus sur OHDSI. </w:t>
      </w:r>
      <w:r w:rsidRPr="00073BE1">
        <w:rPr>
          <w:rFonts w:ascii="Helvetica" w:eastAsia="Times New Roman" w:hAnsi="Helvetica" w:cs="Helvetica"/>
          <w:color w:val="333333"/>
          <w:spacing w:val="3"/>
          <w:kern w:val="0"/>
          <w:sz w:val="24"/>
          <w:szCs w:val="24"/>
          <w:lang w:val="fr-BE" w:eastAsia="nl-BE"/>
          <w14:ligatures w14:val="none"/>
        </w:rPr>
        <w:t>Vous êtes au bon endroit ! Pensez à rejoindre un appel communautaire OHDSI et à vous présenter. Vous êtes encouragés à vous plonger dans les didacticiels OHDSI, à assister aux symposiums OHDSI et aux réunions en face-à-face pour en savoir plus sur les méthodes et les outils proposés par la communauté OHDSI. Si vous avez un intérêt de recherche spécifique, faites-le nous savoir en postant dans le sujet Chercheur du Forum OHDSI. De nombreuses organisations offrent des opportunités de recherche sponsorisées par l'OHDSI (par exemple post-doctorat, bourses de recherche). Le Forum OHDSI vous donnera les dernières informations sur ces opportunités et bien plus encore.</w:t>
      </w:r>
    </w:p>
    <w:p w14:paraId="15C839BB" w14:textId="77777777" w:rsidR="001E36D1" w:rsidRPr="001E36D1" w:rsidRDefault="001E36D1" w:rsidP="001E36D1">
      <w:pPr>
        <w:shd w:val="clear" w:color="auto" w:fill="FFFFFF"/>
        <w:spacing w:before="306" w:after="204" w:line="240" w:lineRule="auto"/>
        <w:outlineLvl w:val="1"/>
        <w:rPr>
          <w:rFonts w:ascii="Helvetica" w:eastAsia="Times New Roman" w:hAnsi="Helvetica" w:cs="Helvetica"/>
          <w:b/>
          <w:bCs/>
          <w:color w:val="333333"/>
          <w:spacing w:val="3"/>
          <w:kern w:val="0"/>
          <w:sz w:val="42"/>
          <w:szCs w:val="42"/>
          <w:lang w:eastAsia="nl-BE"/>
          <w14:ligatures w14:val="none"/>
        </w:rPr>
      </w:pPr>
      <w:r w:rsidRPr="001E36D1">
        <w:rPr>
          <w:rFonts w:ascii="Helvetica" w:eastAsia="Times New Roman" w:hAnsi="Helvetica" w:cs="Helvetica"/>
          <w:b/>
          <w:bCs/>
          <w:color w:val="333333"/>
          <w:spacing w:val="3"/>
          <w:kern w:val="0"/>
          <w:sz w:val="42"/>
          <w:szCs w:val="42"/>
          <w:lang w:eastAsia="nl-BE"/>
          <w14:ligatures w14:val="none"/>
        </w:rPr>
        <w:t>2.3 Résumé</w:t>
      </w:r>
    </w:p>
    <w:p w14:paraId="3D5B8B08" w14:textId="03D50AD1"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 xml:space="preserve">Se lancer dans la communauté OHDSI est aussi simple que de dire bonjour! Publiez sur le </w:t>
      </w:r>
      <w:r w:rsidRPr="00073BE1">
        <w:rPr>
          <w:rFonts w:ascii="Helvetica" w:eastAsia="Times New Roman" w:hAnsi="Helvetica" w:cs="Helvetica"/>
          <w:b/>
          <w:bCs/>
          <w:color w:val="333333"/>
          <w:spacing w:val="3"/>
          <w:kern w:val="0"/>
          <w:sz w:val="24"/>
          <w:szCs w:val="24"/>
          <w:lang w:val="fr-BE" w:eastAsia="nl-BE"/>
          <w14:ligatures w14:val="none"/>
        </w:rPr>
        <w:t xml:space="preserve">forum OHDSI </w:t>
      </w:r>
      <w:r w:rsidRPr="00073BE1">
        <w:rPr>
          <w:rFonts w:ascii="Helvetica" w:eastAsia="Times New Roman" w:hAnsi="Helvetica" w:cs="Helvetica"/>
          <w:color w:val="333333"/>
          <w:spacing w:val="3"/>
          <w:kern w:val="0"/>
          <w:sz w:val="24"/>
          <w:szCs w:val="24"/>
          <w:lang w:val="fr-BE" w:eastAsia="nl-BE"/>
          <w14:ligatures w14:val="none"/>
        </w:rPr>
        <w:t>et rejoignez un appel communautaire.</w:t>
      </w:r>
    </w:p>
    <w:p w14:paraId="7BF19269" w14:textId="77777777" w:rsidR="001E36D1" w:rsidRPr="00073BE1" w:rsidRDefault="001E36D1" w:rsidP="001E36D1">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kern w:val="0"/>
          <w:sz w:val="24"/>
          <w:szCs w:val="24"/>
          <w:lang w:val="fr-BE" w:eastAsia="nl-BE"/>
          <w14:ligatures w14:val="none"/>
        </w:rPr>
      </w:pPr>
      <w:r w:rsidRPr="00073BE1">
        <w:rPr>
          <w:rFonts w:ascii="Helvetica" w:eastAsia="Times New Roman" w:hAnsi="Helvetica" w:cs="Helvetica"/>
          <w:color w:val="333333"/>
          <w:spacing w:val="3"/>
          <w:kern w:val="0"/>
          <w:sz w:val="24"/>
          <w:szCs w:val="24"/>
          <w:lang w:val="fr-BE" w:eastAsia="nl-BE"/>
          <w14:ligatures w14:val="none"/>
        </w:rPr>
        <w:t>Publiez vos questions de recherche ou ETL sur le forum OHDSI.</w:t>
      </w:r>
    </w:p>
    <w:p w14:paraId="2036999A" w14:textId="77777777" w:rsidR="0091799D" w:rsidRPr="00073BE1" w:rsidRDefault="0091799D">
      <w:pPr>
        <w:rPr>
          <w:lang w:val="fr-BE"/>
        </w:rPr>
      </w:pPr>
    </w:p>
    <w:sectPr w:rsidR="0091799D" w:rsidRPr="00073BE1">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31E14" w14:textId="77777777" w:rsidR="00566271" w:rsidRDefault="00566271" w:rsidP="002003F9">
      <w:pPr>
        <w:spacing w:after="0" w:line="240" w:lineRule="auto"/>
      </w:pPr>
      <w:r>
        <w:separator/>
      </w:r>
    </w:p>
  </w:endnote>
  <w:endnote w:type="continuationSeparator" w:id="0">
    <w:p w14:paraId="0239532A" w14:textId="77777777" w:rsidR="00566271" w:rsidRDefault="00566271" w:rsidP="002003F9">
      <w:pPr>
        <w:spacing w:after="0" w:line="240" w:lineRule="auto"/>
      </w:pPr>
      <w:r>
        <w:continuationSeparator/>
      </w:r>
    </w:p>
  </w:endnote>
  <w:endnote w:type="continuationNotice" w:id="1">
    <w:p w14:paraId="409F33E3" w14:textId="77777777" w:rsidR="00566271" w:rsidRDefault="005662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9E698" w14:textId="77777777" w:rsidR="00496ECD" w:rsidRDefault="00496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8FC3E" w14:textId="77777777" w:rsidR="00566271" w:rsidRDefault="00566271" w:rsidP="002003F9">
      <w:pPr>
        <w:spacing w:after="0" w:line="240" w:lineRule="auto"/>
      </w:pPr>
      <w:r>
        <w:separator/>
      </w:r>
    </w:p>
  </w:footnote>
  <w:footnote w:type="continuationSeparator" w:id="0">
    <w:p w14:paraId="20CA1F5B" w14:textId="77777777" w:rsidR="00566271" w:rsidRDefault="00566271" w:rsidP="002003F9">
      <w:pPr>
        <w:spacing w:after="0" w:line="240" w:lineRule="auto"/>
      </w:pPr>
      <w:r>
        <w:continuationSeparator/>
      </w:r>
    </w:p>
  </w:footnote>
  <w:footnote w:type="continuationNotice" w:id="1">
    <w:p w14:paraId="74C131CD" w14:textId="77777777" w:rsidR="00566271" w:rsidRDefault="005662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5B5F4" w14:textId="77777777" w:rsidR="00496ECD" w:rsidRDefault="00496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57E"/>
    <w:multiLevelType w:val="multilevel"/>
    <w:tmpl w:val="294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20F08"/>
    <w:multiLevelType w:val="multilevel"/>
    <w:tmpl w:val="9D5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2640">
    <w:abstractNumId w:val="1"/>
  </w:num>
  <w:num w:numId="2" w16cid:durableId="9384129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el J.F. Walravens">
    <w15:presenceInfo w15:providerId="Windows Live" w15:userId="a88c92758e983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D1"/>
    <w:rsid w:val="0006503E"/>
    <w:rsid w:val="00065870"/>
    <w:rsid w:val="00073BE1"/>
    <w:rsid w:val="00075DB3"/>
    <w:rsid w:val="00076701"/>
    <w:rsid w:val="000D322A"/>
    <w:rsid w:val="00102A90"/>
    <w:rsid w:val="00171FAD"/>
    <w:rsid w:val="00174497"/>
    <w:rsid w:val="00186338"/>
    <w:rsid w:val="00195436"/>
    <w:rsid w:val="001A29D3"/>
    <w:rsid w:val="001B3ABE"/>
    <w:rsid w:val="001C5A50"/>
    <w:rsid w:val="001E36D1"/>
    <w:rsid w:val="002003F9"/>
    <w:rsid w:val="002110BC"/>
    <w:rsid w:val="00213FF0"/>
    <w:rsid w:val="00234C5F"/>
    <w:rsid w:val="0029368C"/>
    <w:rsid w:val="002A43E8"/>
    <w:rsid w:val="002D249F"/>
    <w:rsid w:val="003113CD"/>
    <w:rsid w:val="00351C61"/>
    <w:rsid w:val="003A26E9"/>
    <w:rsid w:val="003A3116"/>
    <w:rsid w:val="003A6ED7"/>
    <w:rsid w:val="003A79CF"/>
    <w:rsid w:val="003B4AAA"/>
    <w:rsid w:val="003F5C89"/>
    <w:rsid w:val="004410C7"/>
    <w:rsid w:val="004618B1"/>
    <w:rsid w:val="00496ECD"/>
    <w:rsid w:val="004F29F5"/>
    <w:rsid w:val="00516ECC"/>
    <w:rsid w:val="00532D50"/>
    <w:rsid w:val="0056391C"/>
    <w:rsid w:val="00566271"/>
    <w:rsid w:val="00582768"/>
    <w:rsid w:val="00596BD9"/>
    <w:rsid w:val="005B20B0"/>
    <w:rsid w:val="005E2CD9"/>
    <w:rsid w:val="00624D7D"/>
    <w:rsid w:val="00634E75"/>
    <w:rsid w:val="00643399"/>
    <w:rsid w:val="00662761"/>
    <w:rsid w:val="006E03EF"/>
    <w:rsid w:val="00711CC5"/>
    <w:rsid w:val="00722D18"/>
    <w:rsid w:val="007264CD"/>
    <w:rsid w:val="007524AD"/>
    <w:rsid w:val="0076449B"/>
    <w:rsid w:val="0078317D"/>
    <w:rsid w:val="007849D1"/>
    <w:rsid w:val="00793DBA"/>
    <w:rsid w:val="00796C6D"/>
    <w:rsid w:val="007A6BDB"/>
    <w:rsid w:val="0080532F"/>
    <w:rsid w:val="00843387"/>
    <w:rsid w:val="00883803"/>
    <w:rsid w:val="008F47D5"/>
    <w:rsid w:val="009100FC"/>
    <w:rsid w:val="0091799D"/>
    <w:rsid w:val="00920D31"/>
    <w:rsid w:val="00994313"/>
    <w:rsid w:val="009F386D"/>
    <w:rsid w:val="00A12C19"/>
    <w:rsid w:val="00A2026E"/>
    <w:rsid w:val="00A5292B"/>
    <w:rsid w:val="00AA590B"/>
    <w:rsid w:val="00AC670A"/>
    <w:rsid w:val="00B57265"/>
    <w:rsid w:val="00B64E80"/>
    <w:rsid w:val="00BC1E44"/>
    <w:rsid w:val="00BE0066"/>
    <w:rsid w:val="00C42D79"/>
    <w:rsid w:val="00C4395C"/>
    <w:rsid w:val="00C43FF0"/>
    <w:rsid w:val="00C500A9"/>
    <w:rsid w:val="00C968E6"/>
    <w:rsid w:val="00C970B7"/>
    <w:rsid w:val="00CC1C80"/>
    <w:rsid w:val="00D17741"/>
    <w:rsid w:val="00D33CD1"/>
    <w:rsid w:val="00D3784B"/>
    <w:rsid w:val="00D96889"/>
    <w:rsid w:val="00DA0E7D"/>
    <w:rsid w:val="00DC65B8"/>
    <w:rsid w:val="00DD71CF"/>
    <w:rsid w:val="00ED3048"/>
    <w:rsid w:val="00F3735E"/>
    <w:rsid w:val="00F90AF4"/>
    <w:rsid w:val="00FC185C"/>
    <w:rsid w:val="00FD02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E037F"/>
  <w15:chartTrackingRefBased/>
  <w15:docId w15:val="{5DC9EBE5-AE78-4BFF-B700-7633EB5B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3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3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6D1"/>
    <w:rPr>
      <w:rFonts w:eastAsiaTheme="majorEastAsia" w:cstheme="majorBidi"/>
      <w:color w:val="272727" w:themeColor="text1" w:themeTint="D8"/>
    </w:rPr>
  </w:style>
  <w:style w:type="paragraph" w:styleId="Title">
    <w:name w:val="Title"/>
    <w:basedOn w:val="Normal"/>
    <w:next w:val="Normal"/>
    <w:link w:val="TitleChar"/>
    <w:uiPriority w:val="10"/>
    <w:qFormat/>
    <w:rsid w:val="001E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6D1"/>
    <w:pPr>
      <w:spacing w:before="160"/>
      <w:jc w:val="center"/>
    </w:pPr>
    <w:rPr>
      <w:i/>
      <w:iCs/>
      <w:color w:val="404040" w:themeColor="text1" w:themeTint="BF"/>
    </w:rPr>
  </w:style>
  <w:style w:type="character" w:customStyle="1" w:styleId="QuoteChar">
    <w:name w:val="Quote Char"/>
    <w:basedOn w:val="DefaultParagraphFont"/>
    <w:link w:val="Quote"/>
    <w:uiPriority w:val="29"/>
    <w:rsid w:val="001E36D1"/>
    <w:rPr>
      <w:i/>
      <w:iCs/>
      <w:color w:val="404040" w:themeColor="text1" w:themeTint="BF"/>
    </w:rPr>
  </w:style>
  <w:style w:type="paragraph" w:styleId="ListParagraph">
    <w:name w:val="List Paragraph"/>
    <w:basedOn w:val="Normal"/>
    <w:uiPriority w:val="34"/>
    <w:qFormat/>
    <w:rsid w:val="001E36D1"/>
    <w:pPr>
      <w:ind w:left="720"/>
      <w:contextualSpacing/>
    </w:pPr>
  </w:style>
  <w:style w:type="character" w:styleId="IntenseEmphasis">
    <w:name w:val="Intense Emphasis"/>
    <w:basedOn w:val="DefaultParagraphFont"/>
    <w:uiPriority w:val="21"/>
    <w:qFormat/>
    <w:rsid w:val="001E36D1"/>
    <w:rPr>
      <w:i/>
      <w:iCs/>
      <w:color w:val="0F4761" w:themeColor="accent1" w:themeShade="BF"/>
    </w:rPr>
  </w:style>
  <w:style w:type="paragraph" w:styleId="IntenseQuote">
    <w:name w:val="Intense Quote"/>
    <w:basedOn w:val="Normal"/>
    <w:next w:val="Normal"/>
    <w:link w:val="IntenseQuoteChar"/>
    <w:uiPriority w:val="30"/>
    <w:qFormat/>
    <w:rsid w:val="001E3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6D1"/>
    <w:rPr>
      <w:i/>
      <w:iCs/>
      <w:color w:val="0F4761" w:themeColor="accent1" w:themeShade="BF"/>
    </w:rPr>
  </w:style>
  <w:style w:type="character" w:styleId="IntenseReference">
    <w:name w:val="Intense Reference"/>
    <w:basedOn w:val="DefaultParagraphFont"/>
    <w:uiPriority w:val="32"/>
    <w:qFormat/>
    <w:rsid w:val="001E36D1"/>
    <w:rPr>
      <w:b/>
      <w:bCs/>
      <w:smallCaps/>
      <w:color w:val="0F4761" w:themeColor="accent1" w:themeShade="BF"/>
      <w:spacing w:val="5"/>
    </w:rPr>
  </w:style>
  <w:style w:type="character" w:customStyle="1" w:styleId="header-section-number">
    <w:name w:val="header-section-number"/>
    <w:basedOn w:val="DefaultParagraphFont"/>
    <w:rsid w:val="001E36D1"/>
  </w:style>
  <w:style w:type="character" w:styleId="Hyperlink">
    <w:name w:val="Hyperlink"/>
    <w:basedOn w:val="DefaultParagraphFont"/>
    <w:uiPriority w:val="99"/>
    <w:semiHidden/>
    <w:unhideWhenUsed/>
    <w:rsid w:val="001E36D1"/>
    <w:rPr>
      <w:color w:val="0000FF"/>
      <w:u w:val="single"/>
    </w:rPr>
  </w:style>
  <w:style w:type="paragraph" w:styleId="NormalWeb">
    <w:name w:val="Normal (Web)"/>
    <w:basedOn w:val="Normal"/>
    <w:uiPriority w:val="99"/>
    <w:semiHidden/>
    <w:unhideWhenUsed/>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Emphasis">
    <w:name w:val="Emphasis"/>
    <w:basedOn w:val="DefaultParagraphFont"/>
    <w:uiPriority w:val="20"/>
    <w:qFormat/>
    <w:rsid w:val="001E36D1"/>
    <w:rPr>
      <w:i/>
      <w:iCs/>
    </w:rPr>
  </w:style>
  <w:style w:type="paragraph" w:customStyle="1" w:styleId="Bijschrift1">
    <w:name w:val="Bijschrift1"/>
    <w:basedOn w:val="Normal"/>
    <w:rsid w:val="001E36D1"/>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Strong">
    <w:name w:val="Strong"/>
    <w:basedOn w:val="DefaultParagraphFont"/>
    <w:uiPriority w:val="22"/>
    <w:qFormat/>
    <w:rsid w:val="001E36D1"/>
    <w:rPr>
      <w:b/>
      <w:bCs/>
    </w:rPr>
  </w:style>
  <w:style w:type="paragraph" w:styleId="Header">
    <w:name w:val="header"/>
    <w:basedOn w:val="Normal"/>
    <w:link w:val="HeaderChar"/>
    <w:uiPriority w:val="99"/>
    <w:unhideWhenUsed/>
    <w:rsid w:val="002003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3F9"/>
  </w:style>
  <w:style w:type="paragraph" w:styleId="Footer">
    <w:name w:val="footer"/>
    <w:basedOn w:val="Normal"/>
    <w:link w:val="FooterChar"/>
    <w:uiPriority w:val="99"/>
    <w:unhideWhenUsed/>
    <w:rsid w:val="002003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932514">
      <w:bodyDiv w:val="1"/>
      <w:marLeft w:val="0"/>
      <w:marRight w:val="0"/>
      <w:marTop w:val="0"/>
      <w:marBottom w:val="0"/>
      <w:divBdr>
        <w:top w:val="none" w:sz="0" w:space="0" w:color="auto"/>
        <w:left w:val="none" w:sz="0" w:space="0" w:color="auto"/>
        <w:bottom w:val="none" w:sz="0" w:space="0" w:color="auto"/>
        <w:right w:val="none" w:sz="0" w:space="0" w:color="auto"/>
      </w:divBdr>
      <w:divsChild>
        <w:div w:id="298070416">
          <w:blockQuote w:val="1"/>
          <w:marLeft w:val="0"/>
          <w:marRight w:val="0"/>
          <w:marTop w:val="0"/>
          <w:marBottom w:val="204"/>
          <w:divBdr>
            <w:top w:val="none" w:sz="0" w:space="0" w:color="auto"/>
            <w:left w:val="single" w:sz="24" w:space="11" w:color="DCDCDC"/>
            <w:bottom w:val="none" w:sz="0" w:space="0" w:color="auto"/>
            <w:right w:val="none" w:sz="0" w:space="0" w:color="auto"/>
          </w:divBdr>
        </w:div>
        <w:div w:id="1022315618">
          <w:marLeft w:val="0"/>
          <w:marRight w:val="0"/>
          <w:marTop w:val="0"/>
          <w:marBottom w:val="0"/>
          <w:divBdr>
            <w:top w:val="none" w:sz="0" w:space="0" w:color="auto"/>
            <w:left w:val="none" w:sz="0" w:space="0" w:color="auto"/>
            <w:bottom w:val="none" w:sz="0" w:space="0" w:color="auto"/>
            <w:right w:val="none" w:sz="0" w:space="0" w:color="auto"/>
          </w:divBdr>
          <w:divsChild>
            <w:div w:id="450823830">
              <w:marLeft w:val="0"/>
              <w:marRight w:val="0"/>
              <w:marTop w:val="0"/>
              <w:marBottom w:val="150"/>
              <w:divBdr>
                <w:top w:val="none" w:sz="0" w:space="0" w:color="auto"/>
                <w:left w:val="none" w:sz="0" w:space="0" w:color="auto"/>
                <w:bottom w:val="none" w:sz="0" w:space="0" w:color="auto"/>
                <w:right w:val="none" w:sz="0" w:space="0" w:color="auto"/>
              </w:divBdr>
            </w:div>
          </w:divsChild>
        </w:div>
        <w:div w:id="1378820291">
          <w:marLeft w:val="0"/>
          <w:marRight w:val="0"/>
          <w:marTop w:val="0"/>
          <w:marBottom w:val="0"/>
          <w:divBdr>
            <w:top w:val="none" w:sz="0" w:space="0" w:color="auto"/>
            <w:left w:val="none" w:sz="0" w:space="0" w:color="auto"/>
            <w:bottom w:val="none" w:sz="0" w:space="0" w:color="auto"/>
            <w:right w:val="none" w:sz="0" w:space="0" w:color="auto"/>
          </w:divBdr>
          <w:divsChild>
            <w:div w:id="32925428">
              <w:marLeft w:val="0"/>
              <w:marRight w:val="0"/>
              <w:marTop w:val="0"/>
              <w:marBottom w:val="0"/>
              <w:divBdr>
                <w:top w:val="none" w:sz="0" w:space="0" w:color="auto"/>
                <w:left w:val="none" w:sz="0" w:space="0" w:color="auto"/>
                <w:bottom w:val="none" w:sz="0" w:space="0" w:color="auto"/>
                <w:right w:val="none" w:sz="0" w:space="0" w:color="auto"/>
              </w:divBdr>
            </w:div>
            <w:div w:id="132719622">
              <w:marLeft w:val="0"/>
              <w:marRight w:val="0"/>
              <w:marTop w:val="0"/>
              <w:marBottom w:val="0"/>
              <w:divBdr>
                <w:top w:val="none" w:sz="0" w:space="0" w:color="auto"/>
                <w:left w:val="none" w:sz="0" w:space="0" w:color="auto"/>
                <w:bottom w:val="none" w:sz="0" w:space="0" w:color="auto"/>
                <w:right w:val="none" w:sz="0" w:space="0" w:color="auto"/>
              </w:divBdr>
            </w:div>
            <w:div w:id="412704682">
              <w:marLeft w:val="0"/>
              <w:marRight w:val="0"/>
              <w:marTop w:val="0"/>
              <w:marBottom w:val="0"/>
              <w:divBdr>
                <w:top w:val="none" w:sz="0" w:space="0" w:color="auto"/>
                <w:left w:val="none" w:sz="0" w:space="0" w:color="auto"/>
                <w:bottom w:val="none" w:sz="0" w:space="0" w:color="auto"/>
                <w:right w:val="none" w:sz="0" w:space="0" w:color="auto"/>
              </w:divBdr>
            </w:div>
            <w:div w:id="752511244">
              <w:marLeft w:val="0"/>
              <w:marRight w:val="0"/>
              <w:marTop w:val="0"/>
              <w:marBottom w:val="0"/>
              <w:divBdr>
                <w:top w:val="none" w:sz="0" w:space="0" w:color="auto"/>
                <w:left w:val="none" w:sz="0" w:space="0" w:color="auto"/>
                <w:bottom w:val="none" w:sz="0" w:space="0" w:color="auto"/>
                <w:right w:val="none" w:sz="0" w:space="0" w:color="auto"/>
              </w:divBdr>
            </w:div>
            <w:div w:id="791166970">
              <w:marLeft w:val="0"/>
              <w:marRight w:val="0"/>
              <w:marTop w:val="0"/>
              <w:marBottom w:val="0"/>
              <w:divBdr>
                <w:top w:val="none" w:sz="0" w:space="0" w:color="auto"/>
                <w:left w:val="none" w:sz="0" w:space="0" w:color="auto"/>
                <w:bottom w:val="none" w:sz="0" w:space="0" w:color="auto"/>
                <w:right w:val="none" w:sz="0" w:space="0" w:color="auto"/>
              </w:divBdr>
            </w:div>
            <w:div w:id="1534809345">
              <w:marLeft w:val="0"/>
              <w:marRight w:val="0"/>
              <w:marTop w:val="0"/>
              <w:marBottom w:val="0"/>
              <w:divBdr>
                <w:top w:val="none" w:sz="0" w:space="0" w:color="auto"/>
                <w:left w:val="none" w:sz="0" w:space="0" w:color="auto"/>
                <w:bottom w:val="none" w:sz="0" w:space="0" w:color="auto"/>
                <w:right w:val="none" w:sz="0" w:space="0" w:color="auto"/>
              </w:divBdr>
              <w:divsChild>
                <w:div w:id="4517526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9200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hdsi.github.io/TheBookOfOhdsi/WhereToBegin.html" TargetMode="External"/><Relationship Id="rId13" Type="http://schemas.openxmlformats.org/officeDocument/2006/relationships/hyperlink" Target="https://ohdsi.github.io/TheBookOfOhdsi/WhereToBegin.html" TargetMode="External"/><Relationship Id="rId18" Type="http://schemas.openxmlformats.org/officeDocument/2006/relationships/hyperlink" Target="https://ohdsi.github.io/TheBookOfOhdsi/Characterization.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rums.ohdsi.org/" TargetMode="External"/><Relationship Id="rId7" Type="http://schemas.openxmlformats.org/officeDocument/2006/relationships/image" Target="media/image1.png"/><Relationship Id="rId12" Type="http://schemas.openxmlformats.org/officeDocument/2006/relationships/hyperlink" Target="https://ohdsi.github.io/TheBookOfOhdsi/WhereToBegin.html" TargetMode="External"/><Relationship Id="rId17" Type="http://schemas.openxmlformats.org/officeDocument/2006/relationships/hyperlink" Target="https://forums.ohdsi.org/c/researcher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ohdsi.org/who-we-are/regional-chapters" TargetMode="External"/><Relationship Id="rId20" Type="http://schemas.openxmlformats.org/officeDocument/2006/relationships/hyperlink" Target="https://ohdsi.github.io/TheBookOfOhdsi/PatientLevelPrediction.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hdsi.org/web/wiki/doku.php?id=projects:overview" TargetMode="External"/><Relationship Id="rId24" Type="http://schemas.openxmlformats.org/officeDocument/2006/relationships/hyperlink" Target="https://www.ohdsi-europe.org/images/symposium-2019/tutorials/OHDSI_Vocabulary_CDM_Tutorial.pdf" TargetMode="External"/><Relationship Id="rId5" Type="http://schemas.openxmlformats.org/officeDocument/2006/relationships/footnotes" Target="footnotes.xml"/><Relationship Id="rId15" Type="http://schemas.openxmlformats.org/officeDocument/2006/relationships/hyperlink" Target="https://ohdsi.github.io/TheBookOfOhdsi/WhereToBegin.html" TargetMode="External"/><Relationship Id="rId23" Type="http://schemas.openxmlformats.org/officeDocument/2006/relationships/hyperlink" Target="https://ohdsi.github.io/TheBookOfOhdsi/DataAnalyticsUseCases.html" TargetMode="External"/><Relationship Id="rId28" Type="http://schemas.microsoft.com/office/2011/relationships/people" Target="people.xml"/><Relationship Id="rId10" Type="http://schemas.openxmlformats.org/officeDocument/2006/relationships/hyperlink" Target="https://forums.ohdsi.org/" TargetMode="External"/><Relationship Id="rId19" Type="http://schemas.openxmlformats.org/officeDocument/2006/relationships/hyperlink" Target="https://ohdsi.github.io/TheBookOfOhdsi/PopulationLevelEstimation.html" TargetMode="External"/><Relationship Id="rId4" Type="http://schemas.openxmlformats.org/officeDocument/2006/relationships/webSettings" Target="webSettings.xml"/><Relationship Id="rId9" Type="http://schemas.openxmlformats.org/officeDocument/2006/relationships/hyperlink" Target="https://www.ohdsi.org/past-events/" TargetMode="External"/><Relationship Id="rId14" Type="http://schemas.openxmlformats.org/officeDocument/2006/relationships/hyperlink" Target="https://ohdsi.github.io/TheBookOfOhdsi/WhereToBegin.html" TargetMode="External"/><Relationship Id="rId22" Type="http://schemas.openxmlformats.org/officeDocument/2006/relationships/hyperlink" Target="https://www.ohdsi.org/past-events/"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4124</Words>
  <Characters>22644</Characters>
  <Application>Microsoft Office Word</Application>
  <DocSecurity>0</DocSecurity>
  <Lines>514</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J.F. Walravens</dc:creator>
  <cp:keywords/>
  <dc:description/>
  <cp:lastModifiedBy>Michel J.F. Walravens</cp:lastModifiedBy>
  <cp:revision>28</cp:revision>
  <dcterms:created xsi:type="dcterms:W3CDTF">2024-07-28T10:09:00Z</dcterms:created>
  <dcterms:modified xsi:type="dcterms:W3CDTF">2024-09-29T14:10:00Z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f914d47d72867db4f03d22fb3d0f23766433a4e79649e7736d3fd37d5240490c</vt:lpwstr>
  </property>
</Properties>
</file>